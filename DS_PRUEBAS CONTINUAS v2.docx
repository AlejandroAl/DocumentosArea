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35770" w14:textId="77777777" w:rsidR="00A71CC9" w:rsidRPr="00757BAA" w:rsidRDefault="00A71CC9" w:rsidP="00161F19">
      <w:pPr>
        <w:rPr>
          <w:b/>
          <w:sz w:val="24"/>
          <w:szCs w:val="24"/>
          <w:lang w:val="es-MX"/>
        </w:rPr>
      </w:pPr>
    </w:p>
    <w:p w14:paraId="6C1B117B" w14:textId="77777777" w:rsidR="0071570F" w:rsidRDefault="0071570F" w:rsidP="0071570F"/>
    <w:p w14:paraId="05BB1CA6" w14:textId="7151E60C" w:rsidR="00107167" w:rsidRPr="00B13B0F" w:rsidRDefault="0071570F" w:rsidP="00107167">
      <w:pPr>
        <w:jc w:val="center"/>
        <w:rPr>
          <w:rFonts w:ascii="Arial" w:eastAsia="+mn-ea" w:hAnsi="Arial" w:cs="Arial"/>
          <w:b/>
          <w:bCs/>
          <w:kern w:val="24"/>
          <w:sz w:val="19"/>
          <w:szCs w:val="19"/>
        </w:rPr>
      </w:pPr>
      <w:r>
        <w:rPr>
          <w:b/>
          <w:sz w:val="24"/>
          <w:szCs w:val="24"/>
          <w:lang w:val="es-MX"/>
        </w:rPr>
        <w:br/>
      </w:r>
      <w:r w:rsidR="005A5A28">
        <w:rPr>
          <w:b/>
          <w:sz w:val="28"/>
          <w:szCs w:val="28"/>
          <w:lang w:val="es-MX"/>
        </w:rPr>
        <w:t>Pruebas Continuas</w:t>
      </w:r>
    </w:p>
    <w:p w14:paraId="7646B271" w14:textId="77777777" w:rsidR="00107167" w:rsidRPr="00B13B0F" w:rsidRDefault="00107167" w:rsidP="00107167">
      <w:pPr>
        <w:pStyle w:val="NormalWeb"/>
        <w:spacing w:before="0" w:beforeAutospacing="0" w:after="0" w:afterAutospacing="0"/>
        <w:jc w:val="center"/>
        <w:rPr>
          <w:rFonts w:ascii="Arial" w:eastAsia="+mn-ea" w:hAnsi="Arial" w:cs="Arial"/>
          <w:bCs/>
          <w:kern w:val="24"/>
          <w:sz w:val="19"/>
          <w:szCs w:val="19"/>
        </w:rPr>
      </w:pPr>
      <w:r w:rsidRPr="00B13B0F">
        <w:rPr>
          <w:rFonts w:ascii="Arial" w:eastAsia="+mn-ea" w:hAnsi="Arial" w:cs="Arial"/>
          <w:bCs/>
          <w:kern w:val="24"/>
          <w:sz w:val="19"/>
          <w:szCs w:val="19"/>
        </w:rPr>
        <w:t>A</w:t>
      </w:r>
      <w:r>
        <w:rPr>
          <w:rFonts w:ascii="Arial" w:eastAsia="+mn-ea" w:hAnsi="Arial" w:cs="Arial"/>
          <w:bCs/>
          <w:kern w:val="24"/>
          <w:sz w:val="19"/>
          <w:szCs w:val="19"/>
        </w:rPr>
        <w:t>UTOR</w:t>
      </w:r>
      <w:r w:rsidRPr="00B13B0F">
        <w:rPr>
          <w:rFonts w:ascii="Arial" w:eastAsia="+mn-ea" w:hAnsi="Arial" w:cs="Arial"/>
          <w:bCs/>
          <w:kern w:val="24"/>
          <w:sz w:val="19"/>
          <w:szCs w:val="19"/>
        </w:rPr>
        <w:t xml:space="preserve">, </w:t>
      </w:r>
      <w:r>
        <w:rPr>
          <w:rFonts w:ascii="Arial" w:eastAsia="+mn-ea" w:hAnsi="Arial" w:cs="Arial"/>
          <w:bCs/>
          <w:kern w:val="24"/>
          <w:sz w:val="19"/>
          <w:szCs w:val="19"/>
        </w:rPr>
        <w:t>OSCAR TORAL RUIZ</w:t>
      </w:r>
      <w:r w:rsidRPr="00B13B0F">
        <w:rPr>
          <w:rFonts w:ascii="Arial" w:eastAsia="+mn-ea" w:hAnsi="Arial" w:cs="Arial"/>
          <w:bCs/>
          <w:kern w:val="24"/>
          <w:sz w:val="19"/>
          <w:szCs w:val="19"/>
        </w:rPr>
        <w:t xml:space="preserve"> </w:t>
      </w:r>
    </w:p>
    <w:p w14:paraId="1138845A" w14:textId="77777777" w:rsidR="00107167" w:rsidRPr="00B13B0F" w:rsidRDefault="00107167" w:rsidP="0010716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PRAXIS</w:t>
      </w:r>
      <w:r w:rsidRPr="00B13B0F">
        <w:rPr>
          <w:rFonts w:ascii="Arial" w:hAnsi="Arial" w:cs="Arial"/>
          <w:sz w:val="19"/>
          <w:szCs w:val="19"/>
        </w:rPr>
        <w:t xml:space="preserve">, </w:t>
      </w:r>
      <w:r>
        <w:rPr>
          <w:rFonts w:ascii="Arial" w:hAnsi="Arial" w:cs="Arial"/>
          <w:b/>
          <w:sz w:val="19"/>
          <w:szCs w:val="19"/>
        </w:rPr>
        <w:t>TESTING</w:t>
      </w:r>
    </w:p>
    <w:p w14:paraId="403A285E" w14:textId="77777777" w:rsidR="00107167" w:rsidRPr="00B13B0F" w:rsidRDefault="00107167" w:rsidP="0010716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9"/>
          <w:szCs w:val="19"/>
        </w:rPr>
      </w:pPr>
      <w:r w:rsidRPr="00B13B0F">
        <w:rPr>
          <w:rFonts w:ascii="Arial" w:hAnsi="Arial" w:cs="Arial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ÉXICO</w:t>
      </w:r>
      <w:r w:rsidRPr="00B13B0F">
        <w:rPr>
          <w:rFonts w:ascii="Arial" w:hAnsi="Arial" w:cs="Arial"/>
          <w:sz w:val="19"/>
          <w:szCs w:val="19"/>
        </w:rPr>
        <w:t>, CIUDAD</w:t>
      </w:r>
      <w:r>
        <w:rPr>
          <w:rFonts w:ascii="Arial" w:hAnsi="Arial" w:cs="Arial"/>
          <w:sz w:val="19"/>
          <w:szCs w:val="19"/>
        </w:rPr>
        <w:t xml:space="preserve"> DE MÉXICO</w:t>
      </w:r>
      <w:r w:rsidRPr="00B13B0F">
        <w:rPr>
          <w:rFonts w:ascii="Arial" w:hAnsi="Arial" w:cs="Arial"/>
          <w:sz w:val="19"/>
          <w:szCs w:val="19"/>
        </w:rPr>
        <w:t>.</w:t>
      </w:r>
    </w:p>
    <w:p w14:paraId="45CEABC4" w14:textId="1AA4BAF2" w:rsidR="0071570F" w:rsidRPr="00757BAA" w:rsidRDefault="005A682A" w:rsidP="0071570F">
      <w:pPr>
        <w:jc w:val="center"/>
        <w:rPr>
          <w:b/>
          <w:sz w:val="24"/>
          <w:szCs w:val="24"/>
          <w:lang w:val="es-MX"/>
        </w:rPr>
      </w:pPr>
      <w:commentRangeStart w:id="0"/>
      <w:ins w:id="1" w:author="Pamela Janin González Elizalde" w:date="2018-05-15T12:45:00Z">
        <w:r>
          <w:rPr>
            <w:b/>
            <w:sz w:val="24"/>
            <w:szCs w:val="24"/>
            <w:lang w:val="es-MX"/>
          </w:rPr>
          <w:t xml:space="preserve"> </w:t>
        </w:r>
        <w:commentRangeEnd w:id="0"/>
        <w:r>
          <w:rPr>
            <w:rStyle w:val="Refdecomentario"/>
          </w:rPr>
          <w:commentReference w:id="0"/>
        </w:r>
      </w:ins>
    </w:p>
    <w:p w14:paraId="267645F3" w14:textId="77777777" w:rsidR="0071570F" w:rsidRDefault="0071570F" w:rsidP="0071570F">
      <w:pPr>
        <w:jc w:val="both"/>
      </w:pPr>
    </w:p>
    <w:p w14:paraId="2602FEA4" w14:textId="77777777" w:rsidR="00107167" w:rsidRDefault="00107167" w:rsidP="00107167">
      <w:pPr>
        <w:jc w:val="both"/>
        <w:rPr>
          <w:rFonts w:ascii="Arial" w:eastAsia="+mn-ea" w:hAnsi="Arial" w:cs="Arial"/>
          <w:b/>
          <w:bCs/>
          <w:smallCaps/>
          <w:color w:val="000000"/>
          <w:kern w:val="24"/>
          <w:sz w:val="24"/>
          <w:szCs w:val="24"/>
          <w:lang w:eastAsia="es-MX"/>
        </w:rPr>
      </w:pPr>
    </w:p>
    <w:p w14:paraId="01E9D375" w14:textId="77777777" w:rsidR="005A5A28" w:rsidRPr="005A5A28" w:rsidRDefault="005A5A28" w:rsidP="005A5A28">
      <w:pPr>
        <w:jc w:val="both"/>
        <w:rPr>
          <w:rFonts w:ascii="Arial" w:eastAsia="+mn-ea" w:hAnsi="Arial" w:cs="Arial"/>
          <w:b/>
          <w:bCs/>
          <w:smallCaps/>
          <w:color w:val="000000"/>
          <w:kern w:val="24"/>
          <w:sz w:val="24"/>
          <w:szCs w:val="24"/>
          <w:lang w:eastAsia="es-MX"/>
        </w:rPr>
      </w:pPr>
      <w:r w:rsidRPr="005A5A28">
        <w:rPr>
          <w:rFonts w:ascii="Arial" w:eastAsia="+mn-ea" w:hAnsi="Arial" w:cs="Arial"/>
          <w:b/>
          <w:bCs/>
          <w:smallCaps/>
          <w:color w:val="000000"/>
          <w:kern w:val="24"/>
          <w:sz w:val="24"/>
          <w:szCs w:val="24"/>
          <w:lang w:eastAsia="es-MX"/>
        </w:rPr>
        <w:t>Introducción</w:t>
      </w:r>
    </w:p>
    <w:p w14:paraId="1843F3BA" w14:textId="77777777" w:rsidR="005A5A28" w:rsidRDefault="005A5A28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</w:p>
    <w:p w14:paraId="5FC4A5EE" w14:textId="3774ED8C" w:rsidR="00920A44" w:rsidRDefault="00CB4179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Una de las características más importantes d</w:t>
      </w:r>
      <w:r w:rsidR="00920A44">
        <w:rPr>
          <w:rFonts w:ascii="Arial" w:hAnsi="Arial" w:cs="Arial"/>
          <w:color w:val="3F3F3F"/>
        </w:rPr>
        <w:t xml:space="preserve">el desarrollo ágil es la entrega continua y </w:t>
      </w:r>
      <w:r>
        <w:rPr>
          <w:rFonts w:ascii="Arial" w:hAnsi="Arial" w:cs="Arial"/>
          <w:color w:val="3F3F3F"/>
        </w:rPr>
        <w:t>regular de valor al cliente. Para esto existen varias</w:t>
      </w:r>
      <w:r w:rsidR="00920A44">
        <w:rPr>
          <w:rFonts w:ascii="Arial" w:hAnsi="Arial" w:cs="Arial"/>
          <w:color w:val="3F3F3F"/>
        </w:rPr>
        <w:t xml:space="preserve"> herramientas </w:t>
      </w:r>
      <w:r>
        <w:rPr>
          <w:rFonts w:ascii="Arial" w:hAnsi="Arial" w:cs="Arial"/>
          <w:color w:val="3F3F3F"/>
        </w:rPr>
        <w:t>para hacer la</w:t>
      </w:r>
      <w:r w:rsidR="00920A44">
        <w:rPr>
          <w:rFonts w:ascii="Arial" w:hAnsi="Arial" w:cs="Arial"/>
          <w:color w:val="3F3F3F"/>
        </w:rPr>
        <w:t>, la</w:t>
      </w:r>
      <w:r>
        <w:rPr>
          <w:rFonts w:ascii="Arial" w:hAnsi="Arial" w:cs="Arial"/>
          <w:color w:val="3F3F3F"/>
        </w:rPr>
        <w:t>s</w:t>
      </w:r>
      <w:r w:rsidR="00920A44">
        <w:rPr>
          <w:rFonts w:ascii="Arial" w:hAnsi="Arial" w:cs="Arial"/>
          <w:color w:val="3F3F3F"/>
        </w:rPr>
        <w:t xml:space="preserve"> cual</w:t>
      </w:r>
      <w:r>
        <w:rPr>
          <w:rFonts w:ascii="Arial" w:hAnsi="Arial" w:cs="Arial"/>
          <w:color w:val="3F3F3F"/>
        </w:rPr>
        <w:t>es nos permitirán</w:t>
      </w:r>
      <w:r w:rsidR="00920A44">
        <w:rPr>
          <w:rFonts w:ascii="Arial" w:hAnsi="Arial" w:cs="Arial"/>
          <w:color w:val="3F3F3F"/>
        </w:rPr>
        <w:t xml:space="preserve"> tener </w:t>
      </w:r>
      <w:r>
        <w:rPr>
          <w:rFonts w:ascii="Arial" w:hAnsi="Arial" w:cs="Arial"/>
          <w:color w:val="3F3F3F"/>
        </w:rPr>
        <w:t xml:space="preserve">siempre </w:t>
      </w:r>
      <w:r w:rsidR="00920A44">
        <w:rPr>
          <w:rFonts w:ascii="Arial" w:hAnsi="Arial" w:cs="Arial"/>
          <w:color w:val="3F3F3F"/>
        </w:rPr>
        <w:t>un</w:t>
      </w:r>
      <w:r>
        <w:rPr>
          <w:rFonts w:ascii="Arial" w:hAnsi="Arial" w:cs="Arial"/>
          <w:color w:val="3F3F3F"/>
        </w:rPr>
        <w:t xml:space="preserve"> aplicativo compilable</w:t>
      </w:r>
      <w:r w:rsidR="00920A44">
        <w:rPr>
          <w:rFonts w:ascii="Arial" w:hAnsi="Arial" w:cs="Arial"/>
          <w:color w:val="3F3F3F"/>
        </w:rPr>
        <w:t>.</w:t>
      </w:r>
    </w:p>
    <w:p w14:paraId="1BC9E622" w14:textId="77777777" w:rsidR="00CB4179" w:rsidRDefault="00CB4179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</w:p>
    <w:p w14:paraId="161E9200" w14:textId="48120980" w:rsidR="00920A44" w:rsidRDefault="00CB4179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Una experiencia que ayuda aminorar el riesgo por los cambios</w:t>
      </w:r>
      <w:r w:rsidR="00920A44">
        <w:rPr>
          <w:rFonts w:ascii="Arial" w:hAnsi="Arial" w:cs="Arial"/>
          <w:color w:val="3F3F3F"/>
        </w:rPr>
        <w:t xml:space="preserve"> </w:t>
      </w:r>
      <w:r>
        <w:rPr>
          <w:rFonts w:ascii="Arial" w:hAnsi="Arial" w:cs="Arial"/>
          <w:color w:val="3F3F3F"/>
        </w:rPr>
        <w:t>de las actualizaciones hechas durante un sprint, es la ejecución</w:t>
      </w:r>
      <w:r w:rsidR="00920A44">
        <w:rPr>
          <w:rFonts w:ascii="Arial" w:hAnsi="Arial" w:cs="Arial"/>
          <w:color w:val="3F3F3F"/>
        </w:rPr>
        <w:t xml:space="preserve"> </w:t>
      </w:r>
      <w:r>
        <w:rPr>
          <w:rFonts w:ascii="Arial" w:hAnsi="Arial" w:cs="Arial"/>
          <w:color w:val="3F3F3F"/>
        </w:rPr>
        <w:t>de</w:t>
      </w:r>
      <w:r w:rsidR="00920A44">
        <w:rPr>
          <w:rFonts w:ascii="Arial" w:hAnsi="Arial" w:cs="Arial"/>
          <w:color w:val="3F3F3F"/>
        </w:rPr>
        <w:t xml:space="preserve"> las pruebas automatizadas </w:t>
      </w:r>
      <w:r>
        <w:rPr>
          <w:rFonts w:ascii="Arial" w:hAnsi="Arial" w:cs="Arial"/>
          <w:color w:val="3F3F3F"/>
        </w:rPr>
        <w:t xml:space="preserve">que tengan </w:t>
      </w:r>
      <w:r w:rsidR="00920A44">
        <w:rPr>
          <w:rFonts w:ascii="Arial" w:hAnsi="Arial" w:cs="Arial"/>
          <w:color w:val="3F3F3F"/>
        </w:rPr>
        <w:t xml:space="preserve">las diversas </w:t>
      </w:r>
      <w:r>
        <w:rPr>
          <w:rFonts w:ascii="Arial" w:hAnsi="Arial" w:cs="Arial"/>
          <w:color w:val="3F3F3F"/>
        </w:rPr>
        <w:t>etapas</w:t>
      </w:r>
      <w:r w:rsidR="00920A44">
        <w:rPr>
          <w:rFonts w:ascii="Arial" w:hAnsi="Arial" w:cs="Arial"/>
          <w:color w:val="3F3F3F"/>
        </w:rPr>
        <w:t xml:space="preserve"> del cicl</w:t>
      </w:r>
      <w:r>
        <w:rPr>
          <w:rFonts w:ascii="Arial" w:hAnsi="Arial" w:cs="Arial"/>
          <w:color w:val="3F3F3F"/>
        </w:rPr>
        <w:t xml:space="preserve">o de vida del producto así que serán las pruebas unitarias las que se ejecuten con un periodo </w:t>
      </w:r>
      <w:del w:id="2" w:author="Pamela Janin González Elizalde" w:date="2018-05-15T12:21:00Z">
        <w:r w:rsidDel="00077D1B">
          <w:rPr>
            <w:rFonts w:ascii="Arial" w:hAnsi="Arial" w:cs="Arial"/>
            <w:color w:val="3F3F3F"/>
          </w:rPr>
          <w:delText>mas</w:delText>
        </w:r>
      </w:del>
      <w:ins w:id="3" w:author="Pamela Janin González Elizalde" w:date="2018-05-15T12:21:00Z">
        <w:r w:rsidR="00077D1B">
          <w:rPr>
            <w:rFonts w:ascii="Arial" w:hAnsi="Arial" w:cs="Arial"/>
            <w:color w:val="3F3F3F"/>
          </w:rPr>
          <w:t>más</w:t>
        </w:r>
      </w:ins>
      <w:r>
        <w:rPr>
          <w:rFonts w:ascii="Arial" w:hAnsi="Arial" w:cs="Arial"/>
          <w:color w:val="3F3F3F"/>
        </w:rPr>
        <w:t xml:space="preserve"> frecuente y de manera completa</w:t>
      </w:r>
      <w:r w:rsidR="00920A44">
        <w:rPr>
          <w:rFonts w:ascii="Arial" w:hAnsi="Arial" w:cs="Arial"/>
          <w:color w:val="3F3F3F"/>
        </w:rPr>
        <w:t>.</w:t>
      </w:r>
    </w:p>
    <w:p w14:paraId="474C7780" w14:textId="5B91400A" w:rsidR="00DA1C74" w:rsidRDefault="00DA1C74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</w:p>
    <w:p w14:paraId="766873FE" w14:textId="77777777" w:rsidR="00DA1C74" w:rsidRDefault="00DA1C74" w:rsidP="00DA1C74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89659D">
        <w:rPr>
          <w:rFonts w:ascii="Arial" w:eastAsia="+mn-ea" w:hAnsi="Arial" w:cs="Arial"/>
          <w:b/>
          <w:bCs/>
          <w:smallCaps/>
          <w:kern w:val="24"/>
          <w:lang w:eastAsia="es-MX"/>
        </w:rPr>
        <w:t>Palabras Clave</w:t>
      </w:r>
      <w:r>
        <w:rPr>
          <w:rFonts w:ascii="Arial" w:eastAsia="+mn-ea" w:hAnsi="Arial" w:cs="Arial"/>
          <w:b/>
          <w:bCs/>
          <w:smallCaps/>
          <w:kern w:val="24"/>
          <w:sz w:val="24"/>
          <w:szCs w:val="24"/>
          <w:lang w:eastAsia="es-MX"/>
        </w:rPr>
        <w:t xml:space="preserve">: </w:t>
      </w:r>
      <w:r>
        <w:rPr>
          <w:rFonts w:ascii="Arial" w:eastAsia="+mn-ea" w:hAnsi="Arial" w:cs="Arial"/>
          <w:bCs/>
          <w:smallCaps/>
          <w:kern w:val="24"/>
          <w:sz w:val="24"/>
          <w:szCs w:val="24"/>
          <w:lang w:eastAsia="es-MX"/>
        </w:rPr>
        <w:t xml:space="preserve">Integración Continua, Pruebas Unitarias, Pruebas de Automatización, Pruebas Continuas, </w:t>
      </w:r>
    </w:p>
    <w:p w14:paraId="6E52B7F7" w14:textId="77777777" w:rsidR="00DA1C74" w:rsidRDefault="00DA1C74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</w:p>
    <w:p w14:paraId="1C8FAE83" w14:textId="7F2B35EB" w:rsidR="005A5A28" w:rsidRDefault="005A5A28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</w:p>
    <w:p w14:paraId="6AA26863" w14:textId="77777777" w:rsidR="005A5A28" w:rsidRPr="00B13B0F" w:rsidRDefault="005A5A28" w:rsidP="005A5A28">
      <w:pPr>
        <w:jc w:val="both"/>
        <w:rPr>
          <w:rFonts w:ascii="Arial" w:eastAsia="+mn-ea" w:hAnsi="Arial" w:cs="Arial"/>
          <w:b/>
          <w:bCs/>
          <w:smallCaps/>
          <w:kern w:val="24"/>
          <w:sz w:val="24"/>
          <w:szCs w:val="24"/>
          <w:lang w:eastAsia="es-MX"/>
        </w:rPr>
      </w:pPr>
      <w:r w:rsidRPr="00B13B0F">
        <w:rPr>
          <w:rFonts w:ascii="Arial" w:eastAsia="+mn-ea" w:hAnsi="Arial" w:cs="Arial"/>
          <w:b/>
          <w:bCs/>
          <w:smallCaps/>
          <w:kern w:val="24"/>
          <w:sz w:val="24"/>
          <w:szCs w:val="24"/>
          <w:lang w:eastAsia="es-MX"/>
        </w:rPr>
        <w:t>Resumen</w:t>
      </w:r>
    </w:p>
    <w:p w14:paraId="37C062FD" w14:textId="77777777" w:rsidR="005A5A28" w:rsidRDefault="005A5A28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</w:p>
    <w:p w14:paraId="5CF9D52F" w14:textId="77777777" w:rsidR="00077D1B" w:rsidRDefault="00920A44" w:rsidP="00920A44">
      <w:pPr>
        <w:pStyle w:val="NormalWeb"/>
        <w:shd w:val="clear" w:color="auto" w:fill="FFFFFF"/>
        <w:spacing w:before="0" w:beforeAutospacing="0" w:after="0" w:afterAutospacing="0"/>
        <w:rPr>
          <w:ins w:id="4" w:author="Pamela Janin González Elizalde" w:date="2018-05-15T12:18:00Z"/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Lo descrito antes, </w:t>
      </w:r>
      <w:r w:rsidR="00CB4179">
        <w:rPr>
          <w:rFonts w:ascii="Arial" w:hAnsi="Arial" w:cs="Arial"/>
          <w:color w:val="3F3F3F"/>
        </w:rPr>
        <w:t>implica</w:t>
      </w:r>
      <w:r>
        <w:rPr>
          <w:rFonts w:ascii="Arial" w:hAnsi="Arial" w:cs="Arial"/>
          <w:color w:val="3F3F3F"/>
        </w:rPr>
        <w:t xml:space="preserve"> más esfuerzo</w:t>
      </w:r>
      <w:r w:rsidR="00CB4179">
        <w:rPr>
          <w:rFonts w:ascii="Arial" w:hAnsi="Arial" w:cs="Arial"/>
          <w:color w:val="3F3F3F"/>
        </w:rPr>
        <w:t xml:space="preserve"> y tiempo</w:t>
      </w:r>
      <w:r w:rsidR="00097FE3">
        <w:rPr>
          <w:rFonts w:ascii="Arial" w:hAnsi="Arial" w:cs="Arial"/>
          <w:color w:val="3F3F3F"/>
        </w:rPr>
        <w:t>, además de las etapas de diseño y construcción o codificación</w:t>
      </w:r>
      <w:r>
        <w:rPr>
          <w:rFonts w:ascii="Arial" w:hAnsi="Arial" w:cs="Arial"/>
          <w:color w:val="3F3F3F"/>
        </w:rPr>
        <w:t>, el equipo</w:t>
      </w:r>
      <w:r w:rsidR="00097FE3">
        <w:rPr>
          <w:rFonts w:ascii="Arial" w:hAnsi="Arial" w:cs="Arial"/>
          <w:color w:val="3F3F3F"/>
        </w:rPr>
        <w:t xml:space="preserve"> de ingeniería debe tener</w:t>
      </w:r>
      <w:r>
        <w:rPr>
          <w:rFonts w:ascii="Arial" w:hAnsi="Arial" w:cs="Arial"/>
          <w:color w:val="3F3F3F"/>
        </w:rPr>
        <w:t xml:space="preserve"> tiempo </w:t>
      </w:r>
      <w:ins w:id="5" w:author="Pamela Janin González Elizalde" w:date="2018-05-15T12:15:00Z">
        <w:r w:rsidR="00077D1B">
          <w:rPr>
            <w:rFonts w:ascii="Arial" w:hAnsi="Arial" w:cs="Arial"/>
            <w:color w:val="3F3F3F"/>
          </w:rPr>
          <w:t xml:space="preserve">suficiente </w:t>
        </w:r>
      </w:ins>
      <w:r>
        <w:rPr>
          <w:rFonts w:ascii="Arial" w:hAnsi="Arial" w:cs="Arial"/>
          <w:color w:val="3F3F3F"/>
        </w:rPr>
        <w:t xml:space="preserve">para ejecutar estas pruebas. </w:t>
      </w:r>
      <w:del w:id="6" w:author="Pamela Janin González Elizalde" w:date="2018-05-15T12:15:00Z">
        <w:r w:rsidDel="00077D1B">
          <w:rPr>
            <w:rFonts w:ascii="Arial" w:hAnsi="Arial" w:cs="Arial"/>
            <w:color w:val="3F3F3F"/>
          </w:rPr>
          <w:delText>Por</w:delText>
        </w:r>
        <w:r w:rsidR="00097FE3" w:rsidDel="00077D1B">
          <w:rPr>
            <w:rFonts w:ascii="Arial" w:hAnsi="Arial" w:cs="Arial"/>
            <w:color w:val="3F3F3F"/>
          </w:rPr>
          <w:delText xml:space="preserve"> esto l</w:delText>
        </w:r>
      </w:del>
      <w:ins w:id="7" w:author="Pamela Janin González Elizalde" w:date="2018-05-15T12:15:00Z">
        <w:r w:rsidR="00077D1B">
          <w:rPr>
            <w:rFonts w:ascii="Arial" w:hAnsi="Arial" w:cs="Arial"/>
            <w:color w:val="3F3F3F"/>
          </w:rPr>
          <w:t xml:space="preserve"> L</w:t>
        </w:r>
      </w:ins>
      <w:r w:rsidR="00097FE3">
        <w:rPr>
          <w:rFonts w:ascii="Arial" w:hAnsi="Arial" w:cs="Arial"/>
          <w:color w:val="3F3F3F"/>
        </w:rPr>
        <w:t xml:space="preserve">a respuesta es realizar el mismo proceso de continuidad que se </w:t>
      </w:r>
      <w:del w:id="8" w:author="Pamela Janin González Elizalde" w:date="2018-05-15T12:17:00Z">
        <w:r w:rsidR="00097FE3" w:rsidDel="00077D1B">
          <w:rPr>
            <w:rFonts w:ascii="Arial" w:hAnsi="Arial" w:cs="Arial"/>
            <w:color w:val="3F3F3F"/>
          </w:rPr>
          <w:delText>usó</w:delText>
        </w:r>
      </w:del>
      <w:ins w:id="9" w:author="Pamela Janin González Elizalde" w:date="2018-05-15T12:17:00Z">
        <w:r w:rsidR="00077D1B">
          <w:rPr>
            <w:rFonts w:ascii="Arial" w:hAnsi="Arial" w:cs="Arial"/>
            <w:color w:val="3F3F3F"/>
          </w:rPr>
          <w:t xml:space="preserve"> utilizó</w:t>
        </w:r>
      </w:ins>
      <w:r w:rsidR="00097FE3">
        <w:rPr>
          <w:rFonts w:ascii="Arial" w:hAnsi="Arial" w:cs="Arial"/>
          <w:color w:val="3F3F3F"/>
        </w:rPr>
        <w:t xml:space="preserve"> en la codificación</w:t>
      </w:r>
      <w:r>
        <w:rPr>
          <w:rFonts w:ascii="Arial" w:hAnsi="Arial" w:cs="Arial"/>
          <w:color w:val="3F3F3F"/>
        </w:rPr>
        <w:t xml:space="preserve"> del software, pero </w:t>
      </w:r>
      <w:r w:rsidR="00097FE3">
        <w:rPr>
          <w:rFonts w:ascii="Arial" w:hAnsi="Arial" w:cs="Arial"/>
          <w:color w:val="3F3F3F"/>
        </w:rPr>
        <w:t>para aplicarlo</w:t>
      </w:r>
      <w:r>
        <w:rPr>
          <w:rFonts w:ascii="Arial" w:hAnsi="Arial" w:cs="Arial"/>
          <w:color w:val="3F3F3F"/>
        </w:rPr>
        <w:t xml:space="preserve"> a las pruebas. </w:t>
      </w:r>
      <w:r w:rsidR="00097FE3">
        <w:rPr>
          <w:rFonts w:ascii="Arial" w:hAnsi="Arial" w:cs="Arial"/>
          <w:color w:val="3F3F3F"/>
        </w:rPr>
        <w:t>A e</w:t>
      </w:r>
      <w:r>
        <w:rPr>
          <w:rFonts w:ascii="Arial" w:hAnsi="Arial" w:cs="Arial"/>
          <w:color w:val="3F3F3F"/>
        </w:rPr>
        <w:t xml:space="preserve">sta técnica se </w:t>
      </w:r>
      <w:r w:rsidR="00097FE3">
        <w:rPr>
          <w:rFonts w:ascii="Arial" w:hAnsi="Arial" w:cs="Arial"/>
          <w:color w:val="3F3F3F"/>
        </w:rPr>
        <w:t xml:space="preserve">le conoce como pruebas continuas y consiste en adecuar al </w:t>
      </w:r>
      <w:r>
        <w:rPr>
          <w:rFonts w:ascii="Arial" w:hAnsi="Arial" w:cs="Arial"/>
          <w:color w:val="3F3F3F"/>
        </w:rPr>
        <w:t>ciclo de vida</w:t>
      </w:r>
      <w:ins w:id="10" w:author="Pamela Janin González Elizalde" w:date="2018-05-15T12:18:00Z">
        <w:r w:rsidR="00077D1B">
          <w:rPr>
            <w:rFonts w:ascii="Arial" w:hAnsi="Arial" w:cs="Arial"/>
            <w:color w:val="3F3F3F"/>
          </w:rPr>
          <w:t>,</w:t>
        </w:r>
      </w:ins>
      <w:r>
        <w:rPr>
          <w:rFonts w:ascii="Arial" w:hAnsi="Arial" w:cs="Arial"/>
          <w:color w:val="3F3F3F"/>
        </w:rPr>
        <w:t xml:space="preserve"> </w:t>
      </w:r>
      <w:r w:rsidR="00097FE3">
        <w:rPr>
          <w:rFonts w:ascii="Arial" w:hAnsi="Arial" w:cs="Arial"/>
          <w:color w:val="3F3F3F"/>
        </w:rPr>
        <w:t>etapas</w:t>
      </w:r>
      <w:r>
        <w:rPr>
          <w:rFonts w:ascii="Arial" w:hAnsi="Arial" w:cs="Arial"/>
          <w:color w:val="3F3F3F"/>
        </w:rPr>
        <w:t xml:space="preserve"> donde se ejecuten las</w:t>
      </w:r>
      <w:r w:rsidR="00097FE3">
        <w:rPr>
          <w:rFonts w:ascii="Arial" w:hAnsi="Arial" w:cs="Arial"/>
          <w:color w:val="3F3F3F"/>
        </w:rPr>
        <w:t xml:space="preserve"> pruebas</w:t>
      </w:r>
      <w:r>
        <w:rPr>
          <w:rFonts w:ascii="Arial" w:hAnsi="Arial" w:cs="Arial"/>
          <w:color w:val="3F3F3F"/>
        </w:rPr>
        <w:t xml:space="preserve"> de los diferentes niveles</w:t>
      </w:r>
      <w:ins w:id="11" w:author="Pamela Janin González Elizalde" w:date="2018-05-15T12:18:00Z">
        <w:r w:rsidR="00077D1B">
          <w:rPr>
            <w:rFonts w:ascii="Arial" w:hAnsi="Arial" w:cs="Arial"/>
            <w:color w:val="3F3F3F"/>
          </w:rPr>
          <w:t xml:space="preserve"> tales como:</w:t>
        </w:r>
      </w:ins>
      <w:r w:rsidR="00097FE3">
        <w:rPr>
          <w:rFonts w:ascii="Arial" w:hAnsi="Arial" w:cs="Arial"/>
          <w:color w:val="3F3F3F"/>
        </w:rPr>
        <w:t xml:space="preserve"> (unitarias, integración y sistema)</w:t>
      </w:r>
      <w:del w:id="12" w:author="Pamela Janin González Elizalde" w:date="2018-05-15T12:18:00Z">
        <w:r w:rsidR="00097FE3" w:rsidDel="00077D1B">
          <w:rPr>
            <w:rFonts w:ascii="Arial" w:hAnsi="Arial" w:cs="Arial"/>
            <w:color w:val="3F3F3F"/>
          </w:rPr>
          <w:delText>, con el</w:delText>
        </w:r>
      </w:del>
    </w:p>
    <w:p w14:paraId="3123EB75" w14:textId="1DD96748" w:rsidR="00920A44" w:rsidRDefault="00077D1B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ins w:id="13" w:author="Pamela Janin González Elizalde" w:date="2018-05-15T12:18:00Z">
        <w:r>
          <w:rPr>
            <w:rFonts w:ascii="Arial" w:hAnsi="Arial" w:cs="Arial"/>
            <w:color w:val="3F3F3F"/>
          </w:rPr>
          <w:t xml:space="preserve">El </w:t>
        </w:r>
      </w:ins>
      <w:r w:rsidR="00097FE3">
        <w:rPr>
          <w:rFonts w:ascii="Arial" w:hAnsi="Arial" w:cs="Arial"/>
          <w:color w:val="3F3F3F"/>
        </w:rPr>
        <w:t>objetivo</w:t>
      </w:r>
      <w:r w:rsidR="00920A44">
        <w:rPr>
          <w:rFonts w:ascii="Arial" w:hAnsi="Arial" w:cs="Arial"/>
          <w:color w:val="3F3F3F"/>
        </w:rPr>
        <w:t xml:space="preserve"> </w:t>
      </w:r>
      <w:ins w:id="14" w:author="Pamela Janin González Elizalde" w:date="2018-05-15T12:30:00Z">
        <w:r w:rsidR="006B5EC6">
          <w:rPr>
            <w:rFonts w:ascii="Arial" w:hAnsi="Arial" w:cs="Arial"/>
            <w:color w:val="3F3F3F"/>
          </w:rPr>
          <w:t>es</w:t>
        </w:r>
      </w:ins>
      <w:del w:id="15" w:author="Pamela Janin González Elizalde" w:date="2018-05-15T12:30:00Z">
        <w:r w:rsidR="00920A44" w:rsidDel="006B5EC6">
          <w:rPr>
            <w:rFonts w:ascii="Arial" w:hAnsi="Arial" w:cs="Arial"/>
            <w:color w:val="3F3F3F"/>
          </w:rPr>
          <w:delText>de</w:delText>
        </w:r>
      </w:del>
      <w:r w:rsidR="00920A44">
        <w:rPr>
          <w:rFonts w:ascii="Arial" w:hAnsi="Arial" w:cs="Arial"/>
          <w:color w:val="3F3F3F"/>
        </w:rPr>
        <w:t xml:space="preserve"> tener un</w:t>
      </w:r>
      <w:r w:rsidR="00097FE3">
        <w:rPr>
          <w:rFonts w:ascii="Arial" w:hAnsi="Arial" w:cs="Arial"/>
          <w:color w:val="3F3F3F"/>
        </w:rPr>
        <w:t>a retroalimentación rápida de la calidad del aplicativo y dársela al equipo de ingeniería</w:t>
      </w:r>
      <w:r w:rsidR="00920A44">
        <w:rPr>
          <w:rFonts w:ascii="Arial" w:hAnsi="Arial" w:cs="Arial"/>
          <w:color w:val="3F3F3F"/>
        </w:rPr>
        <w:t>.</w:t>
      </w:r>
    </w:p>
    <w:p w14:paraId="3A6B1001" w14:textId="77777777" w:rsidR="00DA3678" w:rsidRDefault="00097FE3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Esta</w:t>
      </w:r>
      <w:r w:rsidR="00920A44">
        <w:rPr>
          <w:rFonts w:ascii="Arial" w:hAnsi="Arial" w:cs="Arial"/>
          <w:color w:val="3F3F3F"/>
        </w:rPr>
        <w:t xml:space="preserve"> no es </w:t>
      </w:r>
      <w:r>
        <w:rPr>
          <w:rFonts w:ascii="Arial" w:hAnsi="Arial" w:cs="Arial"/>
          <w:color w:val="3F3F3F"/>
        </w:rPr>
        <w:t xml:space="preserve">una actividad </w:t>
      </w:r>
      <w:del w:id="16" w:author="Pamela Janin González Elizalde" w:date="2018-05-15T12:31:00Z">
        <w:r w:rsidDel="006B5EC6">
          <w:rPr>
            <w:rFonts w:ascii="Arial" w:hAnsi="Arial" w:cs="Arial"/>
            <w:color w:val="3F3F3F"/>
          </w:rPr>
          <w:delText>que</w:delText>
        </w:r>
      </w:del>
      <w:del w:id="17" w:author="Pamela Janin González Elizalde" w:date="2018-05-15T12:19:00Z">
        <w:r w:rsidDel="00077D1B">
          <w:rPr>
            <w:rFonts w:ascii="Arial" w:hAnsi="Arial" w:cs="Arial"/>
            <w:color w:val="3F3F3F"/>
          </w:rPr>
          <w:delText xml:space="preserve"> sea </w:delText>
        </w:r>
      </w:del>
      <w:r>
        <w:rPr>
          <w:rFonts w:ascii="Arial" w:hAnsi="Arial" w:cs="Arial"/>
          <w:color w:val="3F3F3F"/>
        </w:rPr>
        <w:t>fácil de realizar</w:t>
      </w:r>
      <w:r w:rsidR="00DA3678">
        <w:rPr>
          <w:rFonts w:ascii="Arial" w:hAnsi="Arial" w:cs="Arial"/>
          <w:color w:val="3F3F3F"/>
        </w:rPr>
        <w:t>, debido a que se debe cambiar la forma en la que se lleva el proceso</w:t>
      </w:r>
      <w:r w:rsidR="00920A44">
        <w:rPr>
          <w:rFonts w:ascii="Arial" w:hAnsi="Arial" w:cs="Arial"/>
          <w:color w:val="3F3F3F"/>
        </w:rPr>
        <w:t>.</w:t>
      </w:r>
    </w:p>
    <w:p w14:paraId="2D20D07D" w14:textId="50D9464E" w:rsidR="00920A44" w:rsidRDefault="00920A44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</w:t>
      </w:r>
    </w:p>
    <w:p w14:paraId="632643E2" w14:textId="029806D2" w:rsidR="00920A44" w:rsidRDefault="00DA3678" w:rsidP="005A5A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bookmarkStart w:id="18" w:name="_GoBack"/>
      <w:bookmarkEnd w:id="18"/>
      <w:del w:id="19" w:author="Pamela Janin González Elizalde" w:date="2018-05-15T12:47:00Z">
        <w:r w:rsidDel="005A682A">
          <w:rPr>
            <w:rFonts w:ascii="Arial" w:hAnsi="Arial" w:cs="Arial"/>
            <w:color w:val="3F3F3F"/>
          </w:rPr>
          <w:delText xml:space="preserve">1. </w:delText>
        </w:r>
      </w:del>
      <w:del w:id="20" w:author="Pamela Janin González Elizalde" w:date="2018-05-15T12:19:00Z">
        <w:r w:rsidDel="00077D1B">
          <w:rPr>
            <w:rFonts w:ascii="Arial" w:hAnsi="Arial" w:cs="Arial"/>
            <w:color w:val="3F3F3F"/>
          </w:rPr>
          <w:delText xml:space="preserve">se requiere </w:delText>
        </w:r>
      </w:del>
      <w:ins w:id="21" w:author="Pamela Janin González Elizalde" w:date="2018-05-15T12:19:00Z">
        <w:r w:rsidR="00077D1B">
          <w:rPr>
            <w:rFonts w:ascii="Arial" w:hAnsi="Arial" w:cs="Arial"/>
            <w:color w:val="3F3F3F"/>
          </w:rPr>
          <w:t>Es necesaria</w:t>
        </w:r>
      </w:ins>
      <w:del w:id="22" w:author="Pamela Janin González Elizalde" w:date="2018-05-15T12:19:00Z">
        <w:r w:rsidDel="00077D1B">
          <w:rPr>
            <w:rFonts w:ascii="Arial" w:hAnsi="Arial" w:cs="Arial"/>
            <w:color w:val="3F3F3F"/>
          </w:rPr>
          <w:delText>de</w:delText>
        </w:r>
      </w:del>
      <w:r>
        <w:rPr>
          <w:rFonts w:ascii="Arial" w:hAnsi="Arial" w:cs="Arial"/>
          <w:color w:val="3F3F3F"/>
        </w:rPr>
        <w:t xml:space="preserve"> la responsabilidad de </w:t>
      </w:r>
      <w:r w:rsidR="00920A44">
        <w:rPr>
          <w:rFonts w:ascii="Arial" w:hAnsi="Arial" w:cs="Arial"/>
          <w:color w:val="3F3F3F"/>
        </w:rPr>
        <w:t>todo</w:t>
      </w:r>
      <w:r>
        <w:rPr>
          <w:rFonts w:ascii="Arial" w:hAnsi="Arial" w:cs="Arial"/>
          <w:color w:val="3F3F3F"/>
        </w:rPr>
        <w:t>s los miembros del equipo para construir</w:t>
      </w:r>
      <w:r w:rsidR="00920A44">
        <w:rPr>
          <w:rFonts w:ascii="Arial" w:hAnsi="Arial" w:cs="Arial"/>
          <w:color w:val="3F3F3F"/>
        </w:rPr>
        <w:t xml:space="preserve"> y ma</w:t>
      </w:r>
      <w:r>
        <w:rPr>
          <w:rFonts w:ascii="Arial" w:hAnsi="Arial" w:cs="Arial"/>
          <w:color w:val="3F3F3F"/>
        </w:rPr>
        <w:t xml:space="preserve">ntener las pruebas </w:t>
      </w:r>
      <w:r w:rsidR="00920A44">
        <w:rPr>
          <w:rFonts w:ascii="Arial" w:hAnsi="Arial" w:cs="Arial"/>
          <w:color w:val="3F3F3F"/>
        </w:rPr>
        <w:t>del sprint,</w:t>
      </w:r>
      <w:r>
        <w:rPr>
          <w:rFonts w:ascii="Arial" w:hAnsi="Arial" w:cs="Arial"/>
          <w:color w:val="3F3F3F"/>
        </w:rPr>
        <w:t xml:space="preserve"> además se deben</w:t>
      </w:r>
      <w:r w:rsidR="00920A44">
        <w:rPr>
          <w:rFonts w:ascii="Arial" w:hAnsi="Arial" w:cs="Arial"/>
          <w:color w:val="3F3F3F"/>
        </w:rPr>
        <w:t xml:space="preserve"> seleccionar las herram</w:t>
      </w:r>
      <w:r>
        <w:rPr>
          <w:rFonts w:ascii="Arial" w:hAnsi="Arial" w:cs="Arial"/>
          <w:color w:val="3F3F3F"/>
        </w:rPr>
        <w:t>ientas que se ocuparan e introducirlas al proceso</w:t>
      </w:r>
      <w:r w:rsidR="005A5A28">
        <w:rPr>
          <w:rFonts w:ascii="Arial" w:hAnsi="Arial" w:cs="Arial"/>
          <w:color w:val="3F3F3F"/>
        </w:rPr>
        <w:t>.</w:t>
      </w:r>
    </w:p>
    <w:p w14:paraId="460B837B" w14:textId="77777777" w:rsidR="005A5A28" w:rsidRPr="005A5A28" w:rsidRDefault="005A5A28" w:rsidP="005A5A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</w:p>
    <w:p w14:paraId="052787ED" w14:textId="76B5EB0D" w:rsidR="00920A44" w:rsidRDefault="00F61BDD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lastRenderedPageBreak/>
        <w:t xml:space="preserve">Primero se </w:t>
      </w:r>
      <w:r w:rsidR="00807235">
        <w:rPr>
          <w:rFonts w:ascii="Arial" w:hAnsi="Arial" w:cs="Arial"/>
          <w:color w:val="3F3F3F"/>
        </w:rPr>
        <w:t>debe</w:t>
      </w:r>
      <w:r w:rsidR="008F7F60">
        <w:rPr>
          <w:rFonts w:ascii="Arial" w:hAnsi="Arial" w:cs="Arial"/>
          <w:color w:val="3F3F3F"/>
        </w:rPr>
        <w:t xml:space="preserve"> diseñar una prueba por cada</w:t>
      </w:r>
      <w:r w:rsidR="00807235">
        <w:rPr>
          <w:rFonts w:ascii="Arial" w:hAnsi="Arial" w:cs="Arial"/>
          <w:color w:val="3F3F3F"/>
        </w:rPr>
        <w:t xml:space="preserve"> una de las </w:t>
      </w:r>
      <w:r w:rsidR="008F7F60">
        <w:rPr>
          <w:rFonts w:ascii="Arial" w:hAnsi="Arial" w:cs="Arial"/>
          <w:color w:val="3F3F3F"/>
        </w:rPr>
        <w:t>pieza</w:t>
      </w:r>
      <w:r w:rsidR="00807235">
        <w:rPr>
          <w:rFonts w:ascii="Arial" w:hAnsi="Arial" w:cs="Arial"/>
          <w:color w:val="3F3F3F"/>
        </w:rPr>
        <w:t>s</w:t>
      </w:r>
      <w:r w:rsidR="008F7F60">
        <w:rPr>
          <w:rFonts w:ascii="Arial" w:hAnsi="Arial" w:cs="Arial"/>
          <w:color w:val="3F3F3F"/>
        </w:rPr>
        <w:t> </w:t>
      </w:r>
      <w:r w:rsidR="00920A44">
        <w:rPr>
          <w:rFonts w:ascii="Arial" w:hAnsi="Arial" w:cs="Arial"/>
          <w:color w:val="3F3F3F"/>
        </w:rPr>
        <w:t>de software. La prueba debe verificar</w:t>
      </w:r>
      <w:r w:rsidR="00807235">
        <w:rPr>
          <w:rFonts w:ascii="Arial" w:hAnsi="Arial" w:cs="Arial"/>
          <w:color w:val="3F3F3F"/>
        </w:rPr>
        <w:t xml:space="preserve"> que el aplicativo haga lo que tiene que hacer en base a los requerimientos del cliente final, entonces, deberá validar que, al ejecutar la prueba, esta regrese un resultado de acuerdo al diseño</w:t>
      </w:r>
      <w:r w:rsidR="00920A44">
        <w:rPr>
          <w:rFonts w:ascii="Arial" w:hAnsi="Arial" w:cs="Arial"/>
          <w:color w:val="3F3F3F"/>
        </w:rPr>
        <w:t xml:space="preserve">, </w:t>
      </w:r>
      <w:r w:rsidR="00807235">
        <w:rPr>
          <w:rFonts w:ascii="Arial" w:hAnsi="Arial" w:cs="Arial"/>
          <w:color w:val="3F3F3F"/>
        </w:rPr>
        <w:t xml:space="preserve">esto es lo que se conoce </w:t>
      </w:r>
      <w:r w:rsidR="00920A44">
        <w:rPr>
          <w:rFonts w:ascii="Arial" w:hAnsi="Arial" w:cs="Arial"/>
          <w:color w:val="3F3F3F"/>
        </w:rPr>
        <w:t>como prueba unitaria automatizada.</w:t>
      </w:r>
    </w:p>
    <w:p w14:paraId="295F12E0" w14:textId="2F8D830A" w:rsidR="003A3E8F" w:rsidDel="00947957" w:rsidRDefault="003A3E8F" w:rsidP="00920A44">
      <w:pPr>
        <w:pStyle w:val="NormalWeb"/>
        <w:shd w:val="clear" w:color="auto" w:fill="FFFFFF"/>
        <w:spacing w:before="0" w:beforeAutospacing="0" w:after="0" w:afterAutospacing="0"/>
        <w:rPr>
          <w:del w:id="23" w:author="Pamela Janin González Elizalde" w:date="2018-05-15T11:05:00Z"/>
          <w:rFonts w:ascii="Arial" w:hAnsi="Arial" w:cs="Arial"/>
          <w:color w:val="3F3F3F"/>
        </w:rPr>
      </w:pPr>
    </w:p>
    <w:p w14:paraId="17EC4E6C" w14:textId="4DF1F349" w:rsidR="00920A44" w:rsidDel="00947957" w:rsidRDefault="008F7F60" w:rsidP="00920A44">
      <w:pPr>
        <w:pStyle w:val="NormalWeb"/>
        <w:shd w:val="clear" w:color="auto" w:fill="FFFFFF"/>
        <w:spacing w:before="0" w:beforeAutospacing="0" w:after="0" w:afterAutospacing="0"/>
        <w:rPr>
          <w:del w:id="24" w:author="Pamela Janin González Elizalde" w:date="2018-05-15T11:05:00Z"/>
          <w:rFonts w:ascii="Arial" w:hAnsi="Arial" w:cs="Arial"/>
          <w:color w:val="3F3F3F"/>
        </w:rPr>
      </w:pPr>
      <w:del w:id="25" w:author="Pamela Janin González Elizalde" w:date="2018-05-15T11:05:00Z">
        <w:r w:rsidDel="00947957">
          <w:rPr>
            <w:rFonts w:ascii="Arial" w:hAnsi="Arial" w:cs="Arial"/>
            <w:color w:val="3F3F3F"/>
          </w:rPr>
          <w:delText>Algunos principios que se deben</w:delText>
        </w:r>
        <w:r w:rsidR="00920A44" w:rsidDel="00947957">
          <w:rPr>
            <w:rFonts w:ascii="Arial" w:hAnsi="Arial" w:cs="Arial"/>
            <w:color w:val="3F3F3F"/>
          </w:rPr>
          <w:delText xml:space="preserve"> tener en cuenta para el diseño de pruebas:</w:delText>
        </w:r>
      </w:del>
    </w:p>
    <w:p w14:paraId="560F2271" w14:textId="1DA92A9C" w:rsidR="00947957" w:rsidRDefault="00947957" w:rsidP="00920A44">
      <w:pPr>
        <w:pStyle w:val="NormalWeb"/>
        <w:shd w:val="clear" w:color="auto" w:fill="FFFFFF"/>
        <w:spacing w:before="0" w:beforeAutospacing="0" w:after="0" w:afterAutospacing="0"/>
        <w:rPr>
          <w:ins w:id="26" w:author="Pamela Janin González Elizalde" w:date="2018-05-15T11:05:00Z"/>
          <w:rFonts w:ascii="Arial" w:hAnsi="Arial" w:cs="Arial"/>
          <w:color w:val="3F3F3F"/>
        </w:rPr>
      </w:pPr>
      <w:ins w:id="27" w:author="Pamela Janin González Elizalde" w:date="2018-05-15T11:05:00Z">
        <w:r>
          <w:rPr>
            <w:rFonts w:ascii="Arial" w:hAnsi="Arial" w:cs="Arial"/>
            <w:color w:val="3F3F3F"/>
          </w:rPr>
          <w:t>Estos son algunos principios que se deben tomar en cuenta para el diseño de pruebas:</w:t>
        </w:r>
      </w:ins>
    </w:p>
    <w:p w14:paraId="5F893D5B" w14:textId="0D95666E" w:rsidR="00920A44" w:rsidDel="00947957" w:rsidRDefault="00920A44" w:rsidP="00920A44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del w:id="28" w:author="Pamela Janin González Elizalde" w:date="2018-05-15T11:02:00Z"/>
          <w:rFonts w:ascii="Arial" w:hAnsi="Arial" w:cs="Arial"/>
          <w:color w:val="3F3F3F"/>
        </w:rPr>
      </w:pPr>
      <w:del w:id="29" w:author="Pamela Janin González Elizalde" w:date="2018-05-15T11:02:00Z">
        <w:r w:rsidDel="00947957">
          <w:rPr>
            <w:rFonts w:ascii="Arial" w:hAnsi="Arial" w:cs="Arial"/>
            <w:color w:val="3F3F3F"/>
          </w:rPr>
          <w:delText>Las pruebas de software deben reducir riesgo, no introducirlo.</w:delText>
        </w:r>
      </w:del>
    </w:p>
    <w:p w14:paraId="37873C8A" w14:textId="5A2A5BEA" w:rsidR="00947957" w:rsidRDefault="00947957" w:rsidP="00920A44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ins w:id="30" w:author="Pamela Janin González Elizalde" w:date="2018-05-15T11:02:00Z"/>
          <w:rFonts w:ascii="Arial" w:hAnsi="Arial" w:cs="Arial"/>
          <w:color w:val="3F3F3F"/>
        </w:rPr>
      </w:pPr>
      <w:ins w:id="31" w:author="Pamela Janin González Elizalde" w:date="2018-05-15T11:02:00Z">
        <w:r>
          <w:rPr>
            <w:rFonts w:ascii="Arial" w:hAnsi="Arial" w:cs="Arial"/>
            <w:color w:val="3F3F3F"/>
          </w:rPr>
          <w:t>Debe reducirse el riesgo en las pruebas de software, no introducirlo.</w:t>
        </w:r>
      </w:ins>
    </w:p>
    <w:p w14:paraId="2F03A7C6" w14:textId="0DFE28CB" w:rsidR="00920A44" w:rsidDel="00947957" w:rsidRDefault="00920A44" w:rsidP="00920A44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del w:id="32" w:author="Pamela Janin González Elizalde" w:date="2018-05-15T11:03:00Z"/>
          <w:rFonts w:ascii="Arial" w:hAnsi="Arial" w:cs="Arial"/>
          <w:color w:val="3F3F3F"/>
        </w:rPr>
      </w:pPr>
      <w:del w:id="33" w:author="Pamela Janin González Elizalde" w:date="2018-05-15T11:03:00Z">
        <w:r w:rsidDel="00947957">
          <w:rPr>
            <w:rFonts w:ascii="Arial" w:hAnsi="Arial" w:cs="Arial"/>
            <w:color w:val="3F3F3F"/>
          </w:rPr>
          <w:delText>La ejecución de las pruebas de software debe ser sencilla.</w:delText>
        </w:r>
      </w:del>
    </w:p>
    <w:p w14:paraId="6A6F9CF4" w14:textId="61241BEF" w:rsidR="00947957" w:rsidRDefault="00947957" w:rsidP="00920A44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ins w:id="34" w:author="Pamela Janin González Elizalde" w:date="2018-05-15T11:03:00Z"/>
          <w:rFonts w:ascii="Arial" w:hAnsi="Arial" w:cs="Arial"/>
          <w:color w:val="3F3F3F"/>
        </w:rPr>
      </w:pPr>
      <w:ins w:id="35" w:author="Pamela Janin González Elizalde" w:date="2018-05-15T11:03:00Z">
        <w:r>
          <w:rPr>
            <w:rFonts w:ascii="Arial" w:hAnsi="Arial" w:cs="Arial"/>
            <w:color w:val="3F3F3F"/>
          </w:rPr>
          <w:t>Realizar una sencilla ejecución en las pruebas de software.</w:t>
        </w:r>
      </w:ins>
    </w:p>
    <w:p w14:paraId="3A4816FE" w14:textId="488BD297" w:rsidR="00920A44" w:rsidDel="00947957" w:rsidRDefault="00920A44" w:rsidP="00920A44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del w:id="36" w:author="Pamela Janin González Elizalde" w:date="2018-05-15T11:04:00Z"/>
          <w:rFonts w:ascii="Arial" w:hAnsi="Arial" w:cs="Arial"/>
          <w:color w:val="3F3F3F"/>
        </w:rPr>
      </w:pPr>
      <w:del w:id="37" w:author="Pamela Janin González Elizalde" w:date="2018-05-15T11:04:00Z">
        <w:r w:rsidDel="00947957">
          <w:rPr>
            <w:rFonts w:ascii="Arial" w:hAnsi="Arial" w:cs="Arial"/>
            <w:color w:val="3F3F3F"/>
          </w:rPr>
          <w:delText>Las pruebas de software deben ser fáciles de mantener.</w:delText>
        </w:r>
      </w:del>
    </w:p>
    <w:p w14:paraId="371AD7A7" w14:textId="2B5323B4" w:rsidR="00947957" w:rsidRDefault="00947957" w:rsidP="00920A44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ins w:id="38" w:author="Pamela Janin González Elizalde" w:date="2018-05-15T11:04:00Z"/>
          <w:rFonts w:ascii="Arial" w:hAnsi="Arial" w:cs="Arial"/>
          <w:color w:val="3F3F3F"/>
        </w:rPr>
      </w:pPr>
      <w:ins w:id="39" w:author="Pamela Janin González Elizalde" w:date="2018-05-15T11:04:00Z">
        <w:r>
          <w:rPr>
            <w:rFonts w:ascii="Arial" w:hAnsi="Arial" w:cs="Arial"/>
            <w:color w:val="3F3F3F"/>
          </w:rPr>
          <w:t xml:space="preserve">Fácil mantenimiento </w:t>
        </w:r>
      </w:ins>
      <w:ins w:id="40" w:author="Pamela Janin González Elizalde" w:date="2018-05-15T11:05:00Z">
        <w:r>
          <w:rPr>
            <w:rFonts w:ascii="Arial" w:hAnsi="Arial" w:cs="Arial"/>
            <w:color w:val="3F3F3F"/>
          </w:rPr>
          <w:t>en las</w:t>
        </w:r>
      </w:ins>
      <w:ins w:id="41" w:author="Pamela Janin González Elizalde" w:date="2018-05-15T11:04:00Z">
        <w:r>
          <w:rPr>
            <w:rFonts w:ascii="Arial" w:hAnsi="Arial" w:cs="Arial"/>
            <w:color w:val="3F3F3F"/>
          </w:rPr>
          <w:t xml:space="preserve"> pruebas de software.</w:t>
        </w:r>
      </w:ins>
    </w:p>
    <w:p w14:paraId="7AA6F3B9" w14:textId="44AD9D72" w:rsidR="00920A44" w:rsidDel="00947957" w:rsidRDefault="00F61BDD" w:rsidP="00920A44">
      <w:pPr>
        <w:pStyle w:val="NormalWeb"/>
        <w:shd w:val="clear" w:color="auto" w:fill="FFFFFF"/>
        <w:spacing w:before="0" w:beforeAutospacing="0" w:after="0" w:afterAutospacing="0"/>
        <w:rPr>
          <w:del w:id="42" w:author="Pamela Janin González Elizalde" w:date="2018-05-15T11:06:00Z"/>
          <w:rFonts w:ascii="Arial" w:hAnsi="Arial" w:cs="Arial"/>
          <w:color w:val="3F3F3F"/>
        </w:rPr>
      </w:pPr>
      <w:del w:id="43" w:author="Pamela Janin González Elizalde" w:date="2018-05-15T11:06:00Z">
        <w:r w:rsidDel="00947957">
          <w:rPr>
            <w:rFonts w:ascii="Arial" w:hAnsi="Arial" w:cs="Arial"/>
            <w:color w:val="3F3F3F"/>
          </w:rPr>
          <w:delText xml:space="preserve">Adicional se pueden </w:delText>
        </w:r>
        <w:r w:rsidR="00920A44" w:rsidDel="00947957">
          <w:rPr>
            <w:rFonts w:ascii="Arial" w:hAnsi="Arial" w:cs="Arial"/>
            <w:color w:val="3F3F3F"/>
          </w:rPr>
          <w:delText xml:space="preserve">ejecutar prácticas comunes del buen diseño de pruebas </w:delText>
        </w:r>
        <w:r w:rsidR="008F7F60" w:rsidDel="00947957">
          <w:rPr>
            <w:rFonts w:ascii="Arial" w:hAnsi="Arial" w:cs="Arial"/>
            <w:color w:val="3F3F3F"/>
          </w:rPr>
          <w:delText>como</w:delText>
        </w:r>
        <w:r w:rsidR="00920A44" w:rsidDel="00947957">
          <w:rPr>
            <w:rFonts w:ascii="Arial" w:hAnsi="Arial" w:cs="Arial"/>
            <w:color w:val="3F3F3F"/>
          </w:rPr>
          <w:delText>:</w:delText>
        </w:r>
      </w:del>
    </w:p>
    <w:p w14:paraId="537E006B" w14:textId="557E8AFE" w:rsidR="00947957" w:rsidRDefault="00947957" w:rsidP="00920A44">
      <w:pPr>
        <w:pStyle w:val="NormalWeb"/>
        <w:shd w:val="clear" w:color="auto" w:fill="FFFFFF"/>
        <w:spacing w:before="0" w:beforeAutospacing="0" w:after="0" w:afterAutospacing="0"/>
        <w:rPr>
          <w:ins w:id="44" w:author="Pamela Janin González Elizalde" w:date="2018-05-15T11:06:00Z"/>
          <w:rFonts w:ascii="Arial" w:hAnsi="Arial" w:cs="Arial"/>
          <w:color w:val="3F3F3F"/>
        </w:rPr>
      </w:pPr>
      <w:ins w:id="45" w:author="Pamela Janin González Elizalde" w:date="2018-05-15T11:06:00Z">
        <w:r>
          <w:rPr>
            <w:rFonts w:ascii="Arial" w:hAnsi="Arial" w:cs="Arial"/>
            <w:color w:val="3F3F3F"/>
          </w:rPr>
          <w:t>Para ejecutar prácticas comunes en el buen diseño de pruebas son:</w:t>
        </w:r>
      </w:ins>
    </w:p>
    <w:p w14:paraId="71E0FE29" w14:textId="120E3A5C" w:rsidR="00920A44" w:rsidRPr="008F7F60" w:rsidRDefault="00F61BDD" w:rsidP="008F7F6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Cada prueba </w:t>
      </w:r>
      <w:ins w:id="46" w:author="Pamela Janin González Elizalde" w:date="2018-05-15T11:07:00Z">
        <w:r w:rsidR="00947957">
          <w:rPr>
            <w:rFonts w:ascii="Arial" w:hAnsi="Arial" w:cs="Arial"/>
            <w:color w:val="3F3F3F"/>
          </w:rPr>
          <w:t>puede</w:t>
        </w:r>
      </w:ins>
      <w:ins w:id="47" w:author="Pamela Janin González Elizalde" w:date="2018-05-15T11:08:00Z">
        <w:r w:rsidR="00947957">
          <w:rPr>
            <w:rFonts w:ascii="Arial" w:hAnsi="Arial" w:cs="Arial"/>
            <w:color w:val="3F3F3F"/>
          </w:rPr>
          <w:t xml:space="preserve"> </w:t>
        </w:r>
      </w:ins>
      <w:del w:id="48" w:author="Pamela Janin González Elizalde" w:date="2018-05-15T11:07:00Z">
        <w:r w:rsidDel="00947957">
          <w:rPr>
            <w:rFonts w:ascii="Arial" w:hAnsi="Arial" w:cs="Arial"/>
            <w:color w:val="3F3F3F"/>
          </w:rPr>
          <w:delText>solo</w:delText>
        </w:r>
      </w:del>
      <w:r>
        <w:rPr>
          <w:rFonts w:ascii="Arial" w:hAnsi="Arial" w:cs="Arial"/>
          <w:color w:val="3F3F3F"/>
        </w:rPr>
        <w:t xml:space="preserve"> revisa</w:t>
      </w:r>
      <w:ins w:id="49" w:author="Pamela Janin González Elizalde" w:date="2018-05-15T11:07:00Z">
        <w:r w:rsidR="00947957">
          <w:rPr>
            <w:rFonts w:ascii="Arial" w:hAnsi="Arial" w:cs="Arial"/>
            <w:color w:val="3F3F3F"/>
          </w:rPr>
          <w:t>r solo</w:t>
        </w:r>
      </w:ins>
      <w:r>
        <w:rPr>
          <w:rFonts w:ascii="Arial" w:hAnsi="Arial" w:cs="Arial"/>
          <w:color w:val="3F3F3F"/>
        </w:rPr>
        <w:t xml:space="preserve"> una cosa a la vez, es una</w:t>
      </w:r>
      <w:r w:rsidR="008F7F60">
        <w:rPr>
          <w:rFonts w:ascii="Arial" w:hAnsi="Arial" w:cs="Arial"/>
          <w:color w:val="3F3F3F"/>
        </w:rPr>
        <w:t xml:space="preserve"> mala práctica tener más de una verificación en un solo script de prueba</w:t>
      </w:r>
      <w:r w:rsidR="00920A44" w:rsidRPr="008F7F60">
        <w:rPr>
          <w:rFonts w:ascii="Arial" w:hAnsi="Arial" w:cs="Arial"/>
          <w:color w:val="3F3F3F"/>
        </w:rPr>
        <w:t xml:space="preserve">. </w:t>
      </w:r>
    </w:p>
    <w:p w14:paraId="5F8351C5" w14:textId="0B54BF47" w:rsidR="00920A44" w:rsidRDefault="00F61BDD" w:rsidP="00920A44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Tener una línea base de pruebas definida, n</w:t>
      </w:r>
      <w:r w:rsidR="00920A44">
        <w:rPr>
          <w:rFonts w:ascii="Arial" w:hAnsi="Arial" w:cs="Arial"/>
          <w:color w:val="3F3F3F"/>
        </w:rPr>
        <w:t xml:space="preserve">o debe haber dos o más pruebas </w:t>
      </w:r>
      <w:r>
        <w:rPr>
          <w:rFonts w:ascii="Arial" w:hAnsi="Arial" w:cs="Arial"/>
          <w:color w:val="3F3F3F"/>
        </w:rPr>
        <w:t>que fallen por el mismo motivo.</w:t>
      </w:r>
    </w:p>
    <w:p w14:paraId="4BE4DB8A" w14:textId="18215755" w:rsidR="00920A44" w:rsidRDefault="00920A44" w:rsidP="00920A44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Las pruebas deben ser independientes </w:t>
      </w:r>
      <w:ins w:id="50" w:author="Pamela Janin González Elizalde" w:date="2018-05-15T11:10:00Z">
        <w:r w:rsidR="00947957">
          <w:rPr>
            <w:rFonts w:ascii="Arial" w:hAnsi="Arial" w:cs="Arial"/>
            <w:color w:val="3F3F3F"/>
          </w:rPr>
          <w:t xml:space="preserve">a la </w:t>
        </w:r>
      </w:ins>
      <w:del w:id="51" w:author="Pamela Janin González Elizalde" w:date="2018-05-15T11:10:00Z">
        <w:r w:rsidDel="00947957">
          <w:rPr>
            <w:rFonts w:ascii="Arial" w:hAnsi="Arial" w:cs="Arial"/>
            <w:color w:val="3F3F3F"/>
          </w:rPr>
          <w:delText>de</w:delText>
        </w:r>
      </w:del>
      <w:r>
        <w:rPr>
          <w:rFonts w:ascii="Arial" w:hAnsi="Arial" w:cs="Arial"/>
          <w:color w:val="3F3F3F"/>
        </w:rPr>
        <w:t xml:space="preserve"> base de datos, de otros tests, de </w:t>
      </w:r>
      <w:del w:id="52" w:author="Pamela Janin González Elizalde" w:date="2018-05-15T11:10:00Z">
        <w:r w:rsidDel="00947957">
          <w:rPr>
            <w:rFonts w:ascii="Arial" w:hAnsi="Arial" w:cs="Arial"/>
            <w:color w:val="3F3F3F"/>
          </w:rPr>
          <w:delText>archivos</w:delText>
        </w:r>
      </w:del>
      <w:ins w:id="53" w:author="Pamela Janin González Elizalde" w:date="2018-05-15T11:11:00Z">
        <w:r w:rsidR="00947957">
          <w:rPr>
            <w:rFonts w:ascii="Arial" w:hAnsi="Arial" w:cs="Arial"/>
            <w:color w:val="3F3F3F"/>
          </w:rPr>
          <w:t xml:space="preserve"> </w:t>
        </w:r>
      </w:ins>
      <w:ins w:id="54" w:author="Pamela Janin González Elizalde" w:date="2018-05-15T11:10:00Z">
        <w:r w:rsidR="00947957">
          <w:rPr>
            <w:rFonts w:ascii="Arial" w:hAnsi="Arial" w:cs="Arial"/>
            <w:color w:val="3F3F3F"/>
          </w:rPr>
          <w:t>ui</w:t>
        </w:r>
      </w:ins>
      <w:r>
        <w:rPr>
          <w:rFonts w:ascii="Arial" w:hAnsi="Arial" w:cs="Arial"/>
          <w:color w:val="3F3F3F"/>
        </w:rPr>
        <w:t>,</w:t>
      </w:r>
      <w:ins w:id="55" w:author="Pamela Janin González Elizalde" w:date="2018-05-15T11:10:00Z">
        <w:r w:rsidR="00947957">
          <w:rPr>
            <w:rFonts w:ascii="Arial" w:hAnsi="Arial" w:cs="Arial"/>
            <w:color w:val="3F3F3F"/>
          </w:rPr>
          <w:t xml:space="preserve"> archivos</w:t>
        </w:r>
      </w:ins>
      <w:del w:id="56" w:author="Pamela Janin González Elizalde" w:date="2018-05-15T11:10:00Z">
        <w:r w:rsidDel="00947957">
          <w:rPr>
            <w:rFonts w:ascii="Arial" w:hAnsi="Arial" w:cs="Arial"/>
            <w:color w:val="3F3F3F"/>
          </w:rPr>
          <w:delText xml:space="preserve"> ui</w:delText>
        </w:r>
      </w:del>
      <w:r>
        <w:rPr>
          <w:rFonts w:ascii="Arial" w:hAnsi="Arial" w:cs="Arial"/>
          <w:color w:val="3F3F3F"/>
        </w:rPr>
        <w:t>, etc.</w:t>
      </w:r>
    </w:p>
    <w:p w14:paraId="25C72955" w14:textId="0315A93D" w:rsidR="00920A44" w:rsidRDefault="00D60871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Con estos indicios</w:t>
      </w:r>
      <w:r w:rsidR="008F7F60">
        <w:rPr>
          <w:rFonts w:ascii="Arial" w:hAnsi="Arial" w:cs="Arial"/>
          <w:color w:val="3F3F3F"/>
        </w:rPr>
        <w:t xml:space="preserve"> es más</w:t>
      </w:r>
      <w:r>
        <w:rPr>
          <w:rFonts w:ascii="Arial" w:hAnsi="Arial" w:cs="Arial"/>
          <w:color w:val="3F3F3F"/>
        </w:rPr>
        <w:t xml:space="preserve"> fácil</w:t>
      </w:r>
      <w:r w:rsidR="00920A44">
        <w:rPr>
          <w:rFonts w:ascii="Arial" w:hAnsi="Arial" w:cs="Arial"/>
          <w:color w:val="3F3F3F"/>
        </w:rPr>
        <w:t xml:space="preserve"> realizar un proye</w:t>
      </w:r>
      <w:r w:rsidR="008F7F60">
        <w:rPr>
          <w:rFonts w:ascii="Arial" w:hAnsi="Arial" w:cs="Arial"/>
          <w:color w:val="3F3F3F"/>
        </w:rPr>
        <w:t>cto de pruebas de software</w:t>
      </w:r>
      <w:r w:rsidR="00920A44">
        <w:rPr>
          <w:rFonts w:ascii="Arial" w:hAnsi="Arial" w:cs="Arial"/>
          <w:color w:val="3F3F3F"/>
        </w:rPr>
        <w:t>.</w:t>
      </w:r>
    </w:p>
    <w:p w14:paraId="548EC156" w14:textId="77777777" w:rsidR="00F61BDD" w:rsidRDefault="00F61BDD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</w:p>
    <w:p w14:paraId="6228929A" w14:textId="40E8FA90" w:rsidR="003A3E8F" w:rsidRDefault="00D60871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Ya listas</w:t>
      </w:r>
      <w:r w:rsidR="003A3E8F">
        <w:rPr>
          <w:rFonts w:ascii="Arial" w:hAnsi="Arial" w:cs="Arial"/>
          <w:color w:val="3F3F3F"/>
        </w:rPr>
        <w:t xml:space="preserve"> las</w:t>
      </w:r>
      <w:r w:rsidR="00920A44">
        <w:rPr>
          <w:rFonts w:ascii="Arial" w:hAnsi="Arial" w:cs="Arial"/>
          <w:color w:val="3F3F3F"/>
        </w:rPr>
        <w:t xml:space="preserve"> prueb</w:t>
      </w:r>
      <w:r>
        <w:rPr>
          <w:rFonts w:ascii="Arial" w:hAnsi="Arial" w:cs="Arial"/>
          <w:color w:val="3F3F3F"/>
        </w:rPr>
        <w:t>as de software es necesario concentrarlas y aislarlas</w:t>
      </w:r>
      <w:r w:rsidR="003A3E8F">
        <w:rPr>
          <w:rFonts w:ascii="Arial" w:hAnsi="Arial" w:cs="Arial"/>
          <w:color w:val="3F3F3F"/>
        </w:rPr>
        <w:t xml:space="preserve"> ya sea por arquitectura o capa de integración</w:t>
      </w:r>
      <w:r>
        <w:rPr>
          <w:rFonts w:ascii="Arial" w:hAnsi="Arial" w:cs="Arial"/>
          <w:color w:val="3F3F3F"/>
        </w:rPr>
        <w:t xml:space="preserve">, con el fin de tener claro </w:t>
      </w:r>
      <w:r w:rsidR="00920A44">
        <w:rPr>
          <w:rFonts w:ascii="Arial" w:hAnsi="Arial" w:cs="Arial"/>
          <w:color w:val="3F3F3F"/>
        </w:rPr>
        <w:t xml:space="preserve">qué partes son las que </w:t>
      </w:r>
      <w:r w:rsidR="003A3E8F">
        <w:rPr>
          <w:rFonts w:ascii="Arial" w:hAnsi="Arial" w:cs="Arial"/>
          <w:color w:val="3F3F3F"/>
        </w:rPr>
        <w:t>se</w:t>
      </w:r>
      <w:r>
        <w:rPr>
          <w:rFonts w:ascii="Arial" w:hAnsi="Arial" w:cs="Arial"/>
          <w:color w:val="3F3F3F"/>
        </w:rPr>
        <w:t xml:space="preserve"> verán</w:t>
      </w:r>
      <w:r w:rsidR="003A3E8F">
        <w:rPr>
          <w:rFonts w:ascii="Arial" w:hAnsi="Arial" w:cs="Arial"/>
          <w:color w:val="3F3F3F"/>
        </w:rPr>
        <w:t xml:space="preserve"> </w:t>
      </w:r>
      <w:r w:rsidR="00920A44">
        <w:rPr>
          <w:rFonts w:ascii="Arial" w:hAnsi="Arial" w:cs="Arial"/>
          <w:color w:val="3F3F3F"/>
        </w:rPr>
        <w:t>afecta</w:t>
      </w:r>
      <w:r>
        <w:rPr>
          <w:rFonts w:ascii="Arial" w:hAnsi="Arial" w:cs="Arial"/>
          <w:color w:val="3F3F3F"/>
        </w:rPr>
        <w:t>das</w:t>
      </w:r>
      <w:r w:rsidR="00920A44">
        <w:rPr>
          <w:rFonts w:ascii="Arial" w:hAnsi="Arial" w:cs="Arial"/>
          <w:color w:val="3F3F3F"/>
        </w:rPr>
        <w:t xml:space="preserve">. </w:t>
      </w:r>
    </w:p>
    <w:p w14:paraId="0545C298" w14:textId="0217DE74" w:rsidR="00920A44" w:rsidRDefault="00D60871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Ya aisladas las pruebas se forman</w:t>
      </w:r>
      <w:r w:rsidR="00920A44">
        <w:rPr>
          <w:rFonts w:ascii="Arial" w:hAnsi="Arial" w:cs="Arial"/>
          <w:color w:val="3F3F3F"/>
        </w:rPr>
        <w:t xml:space="preserve"> “suites”, </w:t>
      </w:r>
      <w:r>
        <w:rPr>
          <w:rFonts w:ascii="Arial" w:hAnsi="Arial" w:cs="Arial"/>
          <w:color w:val="3F3F3F"/>
        </w:rPr>
        <w:t>el cual, su objetivo es</w:t>
      </w:r>
      <w:r w:rsidR="00920A44">
        <w:rPr>
          <w:rFonts w:ascii="Arial" w:hAnsi="Arial" w:cs="Arial"/>
          <w:color w:val="3F3F3F"/>
        </w:rPr>
        <w:t xml:space="preserve"> ser otro elemento de </w:t>
      </w:r>
      <w:r>
        <w:rPr>
          <w:rFonts w:ascii="Arial" w:hAnsi="Arial" w:cs="Arial"/>
          <w:color w:val="3F3F3F"/>
        </w:rPr>
        <w:t xml:space="preserve">la </w:t>
      </w:r>
      <w:r w:rsidR="00920A44">
        <w:rPr>
          <w:rFonts w:ascii="Arial" w:hAnsi="Arial" w:cs="Arial"/>
          <w:color w:val="3F3F3F"/>
        </w:rPr>
        <w:t>organización del proyecto, así al tener las pruebas segmentadas podemos ejecutarlas de manera selectiva.</w:t>
      </w:r>
    </w:p>
    <w:p w14:paraId="6046F824" w14:textId="4943E92B" w:rsidR="00920A44" w:rsidRDefault="00555361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Lo siguiente</w:t>
      </w:r>
      <w:r w:rsidR="00920A44">
        <w:rPr>
          <w:rFonts w:ascii="Arial" w:hAnsi="Arial" w:cs="Arial"/>
          <w:color w:val="3F3F3F"/>
        </w:rPr>
        <w:t xml:space="preserve"> es la </w:t>
      </w:r>
      <w:r w:rsidR="00D60871">
        <w:rPr>
          <w:rFonts w:ascii="Arial" w:hAnsi="Arial" w:cs="Arial"/>
          <w:color w:val="3F3F3F"/>
        </w:rPr>
        <w:t>elección</w:t>
      </w:r>
      <w:r>
        <w:rPr>
          <w:rFonts w:ascii="Arial" w:hAnsi="Arial" w:cs="Arial"/>
          <w:color w:val="3F3F3F"/>
        </w:rPr>
        <w:t xml:space="preserve"> de</w:t>
      </w:r>
      <w:r w:rsidR="00920A44">
        <w:rPr>
          <w:rFonts w:ascii="Arial" w:hAnsi="Arial" w:cs="Arial"/>
          <w:color w:val="3F3F3F"/>
        </w:rPr>
        <w:t xml:space="preserve"> una herramienta </w:t>
      </w:r>
      <w:r w:rsidR="00D60871">
        <w:rPr>
          <w:rFonts w:ascii="Arial" w:hAnsi="Arial" w:cs="Arial"/>
          <w:color w:val="3F3F3F"/>
        </w:rPr>
        <w:t xml:space="preserve">que se encargue </w:t>
      </w:r>
      <w:r w:rsidR="00920A44">
        <w:rPr>
          <w:rFonts w:ascii="Arial" w:hAnsi="Arial" w:cs="Arial"/>
          <w:color w:val="3F3F3F"/>
        </w:rPr>
        <w:t>d</w:t>
      </w:r>
      <w:r w:rsidR="00D60871">
        <w:rPr>
          <w:rFonts w:ascii="Arial" w:hAnsi="Arial" w:cs="Arial"/>
          <w:color w:val="3F3F3F"/>
        </w:rPr>
        <w:t>e ejecutar los tests y mostrar</w:t>
      </w:r>
      <w:r w:rsidR="00920A44">
        <w:rPr>
          <w:rFonts w:ascii="Arial" w:hAnsi="Arial" w:cs="Arial"/>
          <w:color w:val="3F3F3F"/>
        </w:rPr>
        <w:t xml:space="preserve"> los res</w:t>
      </w:r>
      <w:r>
        <w:rPr>
          <w:rFonts w:ascii="Arial" w:hAnsi="Arial" w:cs="Arial"/>
          <w:color w:val="3F3F3F"/>
        </w:rPr>
        <w:t>ultados.</w:t>
      </w:r>
    </w:p>
    <w:p w14:paraId="2BA71D9B" w14:textId="2F47865F" w:rsidR="00920A44" w:rsidRDefault="00D60871" w:rsidP="005A5A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Una vez</w:t>
      </w:r>
      <w:r w:rsidR="00920A44">
        <w:rPr>
          <w:rFonts w:ascii="Arial" w:hAnsi="Arial" w:cs="Arial"/>
          <w:color w:val="3F3F3F"/>
        </w:rPr>
        <w:t xml:space="preserve"> </w:t>
      </w:r>
      <w:r>
        <w:rPr>
          <w:rFonts w:ascii="Arial" w:hAnsi="Arial" w:cs="Arial"/>
          <w:color w:val="3F3F3F"/>
        </w:rPr>
        <w:t xml:space="preserve">teniendo </w:t>
      </w:r>
      <w:r w:rsidR="00920A44">
        <w:rPr>
          <w:rFonts w:ascii="Arial" w:hAnsi="Arial" w:cs="Arial"/>
          <w:color w:val="3F3F3F"/>
        </w:rPr>
        <w:t>todas las herramientas necesarias, es</w:t>
      </w:r>
      <w:r>
        <w:rPr>
          <w:rFonts w:ascii="Arial" w:hAnsi="Arial" w:cs="Arial"/>
          <w:color w:val="3F3F3F"/>
        </w:rPr>
        <w:t xml:space="preserve"> </w:t>
      </w:r>
      <w:ins w:id="57" w:author="Pamela Janin González Elizalde" w:date="2018-05-15T12:33:00Z">
        <w:r w:rsidR="006B5EC6">
          <w:rPr>
            <w:rFonts w:ascii="Arial" w:hAnsi="Arial" w:cs="Arial"/>
            <w:color w:val="3F3F3F"/>
          </w:rPr>
          <w:t>fundamental</w:t>
        </w:r>
      </w:ins>
      <w:ins w:id="58" w:author="Pamela Janin González Elizalde" w:date="2018-05-15T12:46:00Z">
        <w:r w:rsidR="005A682A">
          <w:rPr>
            <w:rFonts w:ascii="Arial" w:hAnsi="Arial" w:cs="Arial"/>
            <w:color w:val="3F3F3F"/>
          </w:rPr>
          <w:t xml:space="preserve"> </w:t>
        </w:r>
      </w:ins>
      <w:del w:id="59" w:author="Pamela Janin González Elizalde" w:date="2018-05-15T12:33:00Z">
        <w:r w:rsidDel="006B5EC6">
          <w:rPr>
            <w:rFonts w:ascii="Arial" w:hAnsi="Arial" w:cs="Arial"/>
            <w:color w:val="3F3F3F"/>
          </w:rPr>
          <w:delText>necesari</w:delText>
        </w:r>
      </w:del>
      <w:del w:id="60" w:author="Pamela Janin González Elizalde" w:date="2018-05-15T12:46:00Z">
        <w:r w:rsidDel="005A682A">
          <w:rPr>
            <w:rFonts w:ascii="Arial" w:hAnsi="Arial" w:cs="Arial"/>
            <w:color w:val="3F3F3F"/>
          </w:rPr>
          <w:delText>o</w:delText>
        </w:r>
      </w:del>
      <w:r w:rsidR="00920A44">
        <w:rPr>
          <w:rFonts w:ascii="Arial" w:hAnsi="Arial" w:cs="Arial"/>
          <w:color w:val="3F3F3F"/>
        </w:rPr>
        <w:t xml:space="preserve"> integrarlas de modo que no afecten nuestro ciclo de desarrollo. </w:t>
      </w:r>
    </w:p>
    <w:p w14:paraId="150B8C41" w14:textId="7710685C" w:rsidR="005A5A28" w:rsidRDefault="005A5A28" w:rsidP="005A5A28">
      <w:pPr>
        <w:pStyle w:val="NormalWeb"/>
        <w:shd w:val="clear" w:color="auto" w:fill="FFFFFF"/>
        <w:spacing w:before="0" w:beforeAutospacing="0" w:after="0" w:afterAutospacing="0"/>
        <w:rPr>
          <w:ins w:id="61" w:author="Pamela Janin González Elizalde" w:date="2018-05-15T12:33:00Z"/>
          <w:rFonts w:ascii="Arial" w:hAnsi="Arial" w:cs="Arial"/>
          <w:color w:val="3F3F3F"/>
        </w:rPr>
      </w:pPr>
    </w:p>
    <w:p w14:paraId="4EB1A2F7" w14:textId="77777777" w:rsidR="006B5EC6" w:rsidRDefault="006B5EC6" w:rsidP="005A5A28">
      <w:pPr>
        <w:pStyle w:val="NormalWeb"/>
        <w:shd w:val="clear" w:color="auto" w:fill="FFFFFF"/>
        <w:spacing w:before="0" w:beforeAutospacing="0" w:after="0" w:afterAutospacing="0"/>
        <w:rPr>
          <w:ins w:id="62" w:author="Pamela Janin González Elizalde" w:date="2018-05-15T12:33:00Z"/>
          <w:rFonts w:ascii="Arial" w:hAnsi="Arial" w:cs="Arial"/>
          <w:color w:val="3F3F3F"/>
        </w:rPr>
      </w:pPr>
    </w:p>
    <w:p w14:paraId="0FC5CDE7" w14:textId="77777777" w:rsidR="006B5EC6" w:rsidRDefault="006B5EC6" w:rsidP="005A5A28">
      <w:pPr>
        <w:pStyle w:val="NormalWeb"/>
        <w:shd w:val="clear" w:color="auto" w:fill="FFFFFF"/>
        <w:spacing w:before="0" w:beforeAutospacing="0" w:after="0" w:afterAutospacing="0"/>
        <w:rPr>
          <w:ins w:id="63" w:author="Pamela Janin González Elizalde" w:date="2018-05-15T12:33:00Z"/>
          <w:rFonts w:ascii="Arial" w:hAnsi="Arial" w:cs="Arial"/>
          <w:color w:val="3F3F3F"/>
        </w:rPr>
      </w:pPr>
    </w:p>
    <w:p w14:paraId="3278C72C" w14:textId="77777777" w:rsidR="006B5EC6" w:rsidRDefault="006B5EC6" w:rsidP="005A5A28">
      <w:pPr>
        <w:pStyle w:val="NormalWeb"/>
        <w:shd w:val="clear" w:color="auto" w:fill="FFFFFF"/>
        <w:spacing w:before="0" w:beforeAutospacing="0" w:after="0" w:afterAutospacing="0"/>
        <w:rPr>
          <w:ins w:id="64" w:author="Pamela Janin González Elizalde" w:date="2018-05-15T12:33:00Z"/>
          <w:rFonts w:ascii="Arial" w:hAnsi="Arial" w:cs="Arial"/>
          <w:color w:val="3F3F3F"/>
        </w:rPr>
      </w:pPr>
    </w:p>
    <w:p w14:paraId="5E7DBBEC" w14:textId="77777777" w:rsidR="006B5EC6" w:rsidRDefault="006B5EC6" w:rsidP="005A5A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</w:p>
    <w:p w14:paraId="4B808DF4" w14:textId="3C802F99" w:rsidR="005A5A28" w:rsidRDefault="005A5A28" w:rsidP="005A5A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lastRenderedPageBreak/>
        <w:t>¿Inversión o gasto?</w:t>
      </w:r>
    </w:p>
    <w:p w14:paraId="7CA92435" w14:textId="77777777" w:rsidR="005A5A28" w:rsidRPr="005A5A28" w:rsidRDefault="005A5A28" w:rsidP="005A5A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</w:p>
    <w:p w14:paraId="45277C67" w14:textId="693DD116" w:rsidR="00920A44" w:rsidRDefault="00920A44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del w:id="65" w:author="Pamela Janin González Elizalde" w:date="2018-05-15T11:21:00Z">
        <w:r w:rsidDel="001706EF">
          <w:rPr>
            <w:rFonts w:ascii="Arial" w:hAnsi="Arial" w:cs="Arial"/>
            <w:color w:val="3F3F3F"/>
          </w:rPr>
          <w:delText xml:space="preserve">Es bien sabido que este tipo </w:delText>
        </w:r>
      </w:del>
      <w:ins w:id="66" w:author="Pamela Janin González Elizalde" w:date="2018-05-15T11:21:00Z">
        <w:r w:rsidR="001706EF">
          <w:rPr>
            <w:rFonts w:ascii="Arial" w:hAnsi="Arial" w:cs="Arial"/>
            <w:color w:val="3F3F3F"/>
          </w:rPr>
          <w:t xml:space="preserve">En este tipo </w:t>
        </w:r>
      </w:ins>
      <w:r>
        <w:rPr>
          <w:rFonts w:ascii="Arial" w:hAnsi="Arial" w:cs="Arial"/>
          <w:color w:val="3F3F3F"/>
        </w:rPr>
        <w:t>de pruebas</w:t>
      </w:r>
      <w:ins w:id="67" w:author="Pamela Janin González Elizalde" w:date="2018-05-15T11:21:00Z">
        <w:r w:rsidR="001706EF">
          <w:rPr>
            <w:rFonts w:ascii="Arial" w:hAnsi="Arial" w:cs="Arial"/>
            <w:color w:val="3F3F3F"/>
          </w:rPr>
          <w:t xml:space="preserve"> es bien sabido que se</w:t>
        </w:r>
      </w:ins>
      <w:r>
        <w:rPr>
          <w:rFonts w:ascii="Arial" w:hAnsi="Arial" w:cs="Arial"/>
          <w:color w:val="3F3F3F"/>
        </w:rPr>
        <w:t xml:space="preserve"> requiere</w:t>
      </w:r>
      <w:del w:id="68" w:author="Pamela Janin González Elizalde" w:date="2018-05-15T11:23:00Z">
        <w:r w:rsidDel="002C20CA">
          <w:rPr>
            <w:rFonts w:ascii="Arial" w:hAnsi="Arial" w:cs="Arial"/>
            <w:color w:val="3F3F3F"/>
          </w:rPr>
          <w:delText>n</w:delText>
        </w:r>
      </w:del>
      <w:r>
        <w:rPr>
          <w:rFonts w:ascii="Arial" w:hAnsi="Arial" w:cs="Arial"/>
          <w:color w:val="3F3F3F"/>
        </w:rPr>
        <w:t xml:space="preserve"> un esfuerzo adicional y requieren un alto grado de conocimiento </w:t>
      </w:r>
      <w:r w:rsidR="00555361">
        <w:rPr>
          <w:rFonts w:ascii="Arial" w:hAnsi="Arial" w:cs="Arial"/>
          <w:color w:val="3F3F3F"/>
        </w:rPr>
        <w:t>de la herramienta que se utilizar</w:t>
      </w:r>
      <w:r>
        <w:rPr>
          <w:rFonts w:ascii="Arial" w:hAnsi="Arial" w:cs="Arial"/>
          <w:color w:val="3F3F3F"/>
        </w:rPr>
        <w:t>á, pero es un</w:t>
      </w:r>
      <w:r w:rsidR="00A116BF">
        <w:rPr>
          <w:rFonts w:ascii="Arial" w:hAnsi="Arial" w:cs="Arial"/>
          <w:color w:val="3F3F3F"/>
        </w:rPr>
        <w:t>a inversión que muestra su verdadero valor</w:t>
      </w:r>
      <w:r>
        <w:rPr>
          <w:rFonts w:ascii="Arial" w:hAnsi="Arial" w:cs="Arial"/>
          <w:color w:val="3F3F3F"/>
        </w:rPr>
        <w:t xml:space="preserve"> una vez que los proyectos van creciendo y se vuelven más complejos. </w:t>
      </w:r>
    </w:p>
    <w:p w14:paraId="31ECB410" w14:textId="2641DD47" w:rsidR="00555361" w:rsidRDefault="00920A44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del w:id="69" w:author="Pamela Janin González Elizalde" w:date="2018-05-15T11:29:00Z">
        <w:r w:rsidDel="002C20CA">
          <w:rPr>
            <w:rFonts w:ascii="Arial" w:hAnsi="Arial" w:cs="Arial"/>
            <w:color w:val="3F3F3F"/>
          </w:rPr>
          <w:delText xml:space="preserve">Uno de los elementos clave de la </w:delText>
        </w:r>
      </w:del>
      <w:ins w:id="70" w:author="Pamela Janin González Elizalde" w:date="2018-05-15T11:29:00Z">
        <w:r w:rsidR="002C20CA">
          <w:rPr>
            <w:rFonts w:ascii="Arial" w:hAnsi="Arial" w:cs="Arial"/>
            <w:color w:val="3F3F3F"/>
          </w:rPr>
          <w:t xml:space="preserve"> Para la </w:t>
        </w:r>
      </w:ins>
      <w:del w:id="71" w:author="Pamela Janin González Elizalde" w:date="2018-05-15T12:35:00Z">
        <w:r w:rsidDel="006B5EC6">
          <w:rPr>
            <w:rFonts w:ascii="Arial" w:hAnsi="Arial" w:cs="Arial"/>
            <w:color w:val="3F3F3F"/>
          </w:rPr>
          <w:delText xml:space="preserve">práctica </w:delText>
        </w:r>
      </w:del>
      <w:ins w:id="72" w:author="Pamela Janin González Elizalde" w:date="2018-05-15T12:35:00Z">
        <w:r w:rsidR="006B5EC6">
          <w:rPr>
            <w:rFonts w:ascii="Arial" w:hAnsi="Arial" w:cs="Arial"/>
            <w:color w:val="3F3F3F"/>
          </w:rPr>
          <w:t>uno de los elementos es clave</w:t>
        </w:r>
      </w:ins>
      <w:ins w:id="73" w:author="Pamela Janin González Elizalde" w:date="2018-05-15T11:29:00Z">
        <w:r w:rsidR="002C20CA">
          <w:rPr>
            <w:rFonts w:ascii="Arial" w:hAnsi="Arial" w:cs="Arial"/>
            <w:color w:val="3F3F3F"/>
          </w:rPr>
          <w:t xml:space="preserve">, </w:t>
        </w:r>
      </w:ins>
      <w:del w:id="74" w:author="Pamela Janin González Elizalde" w:date="2018-05-15T11:29:00Z">
        <w:r w:rsidDel="002C20CA">
          <w:rPr>
            <w:rFonts w:ascii="Arial" w:hAnsi="Arial" w:cs="Arial"/>
            <w:color w:val="3F3F3F"/>
          </w:rPr>
          <w:delText>es</w:delText>
        </w:r>
      </w:del>
      <w:del w:id="75" w:author="Pamela Janin González Elizalde" w:date="2018-05-15T11:30:00Z">
        <w:r w:rsidDel="002C20CA">
          <w:rPr>
            <w:rFonts w:ascii="Arial" w:hAnsi="Arial" w:cs="Arial"/>
            <w:color w:val="3F3F3F"/>
          </w:rPr>
          <w:delText xml:space="preserve"> el</w:delText>
        </w:r>
      </w:del>
      <w:r>
        <w:rPr>
          <w:rFonts w:ascii="Arial" w:hAnsi="Arial" w:cs="Arial"/>
          <w:color w:val="3F3F3F"/>
        </w:rPr>
        <w:t xml:space="preserve"> definir el momento y la frecuencia con la cual </w:t>
      </w:r>
      <w:ins w:id="76" w:author="Pamela Janin González Elizalde" w:date="2018-05-15T11:30:00Z">
        <w:r w:rsidR="002C20CA">
          <w:rPr>
            <w:rFonts w:ascii="Arial" w:hAnsi="Arial" w:cs="Arial"/>
            <w:color w:val="3F3F3F"/>
          </w:rPr>
          <w:t xml:space="preserve">se </w:t>
        </w:r>
      </w:ins>
      <w:r>
        <w:rPr>
          <w:rFonts w:ascii="Arial" w:hAnsi="Arial" w:cs="Arial"/>
          <w:color w:val="3F3F3F"/>
        </w:rPr>
        <w:t>ejecut</w:t>
      </w:r>
      <w:ins w:id="77" w:author="Pamela Janin González Elizalde" w:date="2018-05-15T11:30:00Z">
        <w:r w:rsidR="002C20CA">
          <w:rPr>
            <w:rFonts w:ascii="Arial" w:hAnsi="Arial" w:cs="Arial"/>
            <w:color w:val="3F3F3F"/>
          </w:rPr>
          <w:t>aran</w:t>
        </w:r>
      </w:ins>
      <w:del w:id="78" w:author="Pamela Janin González Elizalde" w:date="2018-05-15T11:30:00Z">
        <w:r w:rsidDel="002C20CA">
          <w:rPr>
            <w:rFonts w:ascii="Arial" w:hAnsi="Arial" w:cs="Arial"/>
            <w:color w:val="3F3F3F"/>
          </w:rPr>
          <w:delText>aremos</w:delText>
        </w:r>
      </w:del>
      <w:r>
        <w:rPr>
          <w:rFonts w:ascii="Arial" w:hAnsi="Arial" w:cs="Arial"/>
          <w:color w:val="3F3F3F"/>
        </w:rPr>
        <w:t xml:space="preserve"> los distintos tipos de prueba. </w:t>
      </w:r>
    </w:p>
    <w:p w14:paraId="20C49B5F" w14:textId="77777777" w:rsidR="00A116BF" w:rsidRDefault="00A116BF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</w:p>
    <w:p w14:paraId="047B86B7" w14:textId="77777777" w:rsidR="005A5A28" w:rsidRDefault="005A5A28" w:rsidP="005A5A28">
      <w:pPr>
        <w:jc w:val="both"/>
        <w:rPr>
          <w:rFonts w:ascii="Arial" w:eastAsia="+mn-ea" w:hAnsi="Arial" w:cs="Arial"/>
          <w:b/>
          <w:bCs/>
          <w:smallCaps/>
          <w:kern w:val="24"/>
          <w:sz w:val="24"/>
          <w:szCs w:val="24"/>
          <w:lang w:eastAsia="es-MX"/>
        </w:rPr>
      </w:pPr>
    </w:p>
    <w:p w14:paraId="42BFE285" w14:textId="54A4187F" w:rsidR="005A5A28" w:rsidRDefault="005A5A28" w:rsidP="005A5A28">
      <w:pPr>
        <w:jc w:val="both"/>
        <w:rPr>
          <w:rFonts w:ascii="Arial" w:eastAsia="+mn-ea" w:hAnsi="Arial" w:cs="Arial"/>
          <w:b/>
          <w:bCs/>
          <w:smallCaps/>
          <w:kern w:val="24"/>
          <w:sz w:val="24"/>
          <w:szCs w:val="24"/>
          <w:lang w:eastAsia="es-MX"/>
        </w:rPr>
      </w:pPr>
      <w:r>
        <w:rPr>
          <w:rFonts w:ascii="Arial" w:eastAsia="+mn-ea" w:hAnsi="Arial" w:cs="Arial"/>
          <w:b/>
          <w:bCs/>
          <w:smallCaps/>
          <w:kern w:val="24"/>
          <w:sz w:val="24"/>
          <w:szCs w:val="24"/>
          <w:lang w:eastAsia="es-MX"/>
        </w:rPr>
        <w:t>Otras pruebas</w:t>
      </w:r>
    </w:p>
    <w:p w14:paraId="364C9D80" w14:textId="77777777" w:rsidR="005A5A28" w:rsidRPr="00B13B0F" w:rsidRDefault="005A5A28" w:rsidP="005A5A28">
      <w:pPr>
        <w:jc w:val="both"/>
        <w:rPr>
          <w:rFonts w:ascii="Arial" w:eastAsia="+mn-ea" w:hAnsi="Arial" w:cs="Arial"/>
          <w:b/>
          <w:bCs/>
          <w:smallCaps/>
          <w:kern w:val="24"/>
          <w:sz w:val="24"/>
          <w:szCs w:val="24"/>
          <w:lang w:eastAsia="es-MX"/>
        </w:rPr>
      </w:pPr>
    </w:p>
    <w:p w14:paraId="7A781B0D" w14:textId="1027F119" w:rsidR="00057973" w:rsidRDefault="0076313C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Las pruebas unitarias son las más baratas y efectivas, pero estas no son las únicas que se pueden ejecutar dentro de un ciclo continuo hay otras que también deben ser consideradas</w:t>
      </w:r>
      <w:r w:rsidR="00920A44">
        <w:rPr>
          <w:rFonts w:ascii="Arial" w:hAnsi="Arial" w:cs="Arial"/>
          <w:color w:val="3F3F3F"/>
        </w:rPr>
        <w:t xml:space="preserve">. </w:t>
      </w:r>
    </w:p>
    <w:p w14:paraId="7D164077" w14:textId="5E235448" w:rsidR="00920A44" w:rsidRDefault="00057973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Por ejemplo, </w:t>
      </w:r>
      <w:r w:rsidR="00920A44">
        <w:rPr>
          <w:rFonts w:ascii="Arial" w:hAnsi="Arial" w:cs="Arial"/>
          <w:color w:val="3F3F3F"/>
        </w:rPr>
        <w:t xml:space="preserve">realizar una prueba de integración </w:t>
      </w:r>
      <w:r w:rsidR="0076313C">
        <w:rPr>
          <w:rFonts w:ascii="Arial" w:hAnsi="Arial" w:cs="Arial"/>
          <w:color w:val="3F3F3F"/>
        </w:rPr>
        <w:t>únicamente</w:t>
      </w:r>
      <w:r w:rsidR="00920A44">
        <w:rPr>
          <w:rFonts w:ascii="Arial" w:hAnsi="Arial" w:cs="Arial"/>
          <w:color w:val="3F3F3F"/>
        </w:rPr>
        <w:t xml:space="preserve"> con tests unitarios</w:t>
      </w:r>
      <w:r w:rsidR="0076313C">
        <w:rPr>
          <w:rFonts w:ascii="Arial" w:hAnsi="Arial" w:cs="Arial"/>
          <w:color w:val="3F3F3F"/>
        </w:rPr>
        <w:t xml:space="preserve"> es muy complicado ya que por su origen estas</w:t>
      </w:r>
      <w:r w:rsidR="00920A44">
        <w:rPr>
          <w:rFonts w:ascii="Arial" w:hAnsi="Arial" w:cs="Arial"/>
          <w:color w:val="3F3F3F"/>
        </w:rPr>
        <w:t xml:space="preserve"> son independientes, es en estas situaciones donde</w:t>
      </w:r>
      <w:r w:rsidR="0076313C">
        <w:rPr>
          <w:rFonts w:ascii="Arial" w:hAnsi="Arial" w:cs="Arial"/>
          <w:color w:val="3F3F3F"/>
        </w:rPr>
        <w:t xml:space="preserve"> se debe tener en cuenta</w:t>
      </w:r>
      <w:r w:rsidR="00920A44">
        <w:rPr>
          <w:rFonts w:ascii="Arial" w:hAnsi="Arial" w:cs="Arial"/>
          <w:color w:val="3F3F3F"/>
        </w:rPr>
        <w:t xml:space="preserve"> otras estrategias basadas en pruebas de caja negra.</w:t>
      </w:r>
    </w:p>
    <w:p w14:paraId="59B42312" w14:textId="23F73B48" w:rsidR="00920A44" w:rsidRDefault="00920A44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Los otros tipos de p</w:t>
      </w:r>
      <w:r w:rsidR="0076313C">
        <w:rPr>
          <w:rFonts w:ascii="Arial" w:hAnsi="Arial" w:cs="Arial"/>
          <w:color w:val="3F3F3F"/>
        </w:rPr>
        <w:t>rueba (funcionales y NO Funcionales</w:t>
      </w:r>
      <w:r>
        <w:rPr>
          <w:rFonts w:ascii="Arial" w:hAnsi="Arial" w:cs="Arial"/>
          <w:color w:val="3F3F3F"/>
        </w:rPr>
        <w:t xml:space="preserve">) </w:t>
      </w:r>
      <w:ins w:id="79" w:author="Pamela Janin González Elizalde" w:date="2018-05-15T11:38:00Z">
        <w:r w:rsidR="00612C9B">
          <w:rPr>
            <w:rFonts w:ascii="Arial" w:hAnsi="Arial" w:cs="Arial"/>
            <w:color w:val="3F3F3F"/>
          </w:rPr>
          <w:t xml:space="preserve">generalmente </w:t>
        </w:r>
      </w:ins>
      <w:del w:id="80" w:author="Pamela Janin González Elizalde" w:date="2018-05-15T11:38:00Z">
        <w:r w:rsidDel="00612C9B">
          <w:rPr>
            <w:rFonts w:ascii="Arial" w:hAnsi="Arial" w:cs="Arial"/>
            <w:color w:val="3F3F3F"/>
          </w:rPr>
          <w:delText>típi</w:delText>
        </w:r>
        <w:r w:rsidR="0076313C" w:rsidDel="00612C9B">
          <w:rPr>
            <w:rFonts w:ascii="Arial" w:hAnsi="Arial" w:cs="Arial"/>
            <w:color w:val="3F3F3F"/>
          </w:rPr>
          <w:delText xml:space="preserve">camente </w:delText>
        </w:r>
      </w:del>
      <w:r w:rsidR="0076313C">
        <w:rPr>
          <w:rFonts w:ascii="Arial" w:hAnsi="Arial" w:cs="Arial"/>
          <w:color w:val="3F3F3F"/>
        </w:rPr>
        <w:t xml:space="preserve">son </w:t>
      </w:r>
      <w:proofErr w:type="gramStart"/>
      <w:r w:rsidR="0076313C">
        <w:rPr>
          <w:rFonts w:ascii="Arial" w:hAnsi="Arial" w:cs="Arial"/>
          <w:color w:val="3F3F3F"/>
        </w:rPr>
        <w:t>costosas</w:t>
      </w:r>
      <w:proofErr w:type="gramEnd"/>
      <w:r w:rsidR="0076313C">
        <w:rPr>
          <w:rFonts w:ascii="Arial" w:hAnsi="Arial" w:cs="Arial"/>
          <w:color w:val="3F3F3F"/>
        </w:rPr>
        <w:t xml:space="preserve"> en tiempo y</w:t>
      </w:r>
      <w:r>
        <w:rPr>
          <w:rFonts w:ascii="Arial" w:hAnsi="Arial" w:cs="Arial"/>
          <w:color w:val="3F3F3F"/>
        </w:rPr>
        <w:t xml:space="preserve"> recursos de cómputo, </w:t>
      </w:r>
      <w:r w:rsidR="0076313C">
        <w:rPr>
          <w:rFonts w:ascii="Arial" w:hAnsi="Arial" w:cs="Arial"/>
          <w:color w:val="3F3F3F"/>
        </w:rPr>
        <w:t xml:space="preserve">por lo que </w:t>
      </w:r>
      <w:del w:id="81" w:author="Pamela Janin González Elizalde" w:date="2018-05-15T11:39:00Z">
        <w:r w:rsidR="0076313C" w:rsidDel="00612C9B">
          <w:rPr>
            <w:rFonts w:ascii="Arial" w:hAnsi="Arial" w:cs="Arial"/>
            <w:color w:val="3F3F3F"/>
          </w:rPr>
          <w:delText xml:space="preserve">deberíamos </w:delText>
        </w:r>
      </w:del>
      <w:ins w:id="82" w:author="Pamela Janin González Elizalde" w:date="2018-05-15T11:39:00Z">
        <w:r w:rsidR="00612C9B">
          <w:rPr>
            <w:rFonts w:ascii="Arial" w:hAnsi="Arial" w:cs="Arial"/>
            <w:color w:val="3F3F3F"/>
          </w:rPr>
          <w:t xml:space="preserve">se recomienda </w:t>
        </w:r>
      </w:ins>
      <w:proofErr w:type="spellStart"/>
      <w:r w:rsidR="0076313C">
        <w:rPr>
          <w:rFonts w:ascii="Arial" w:hAnsi="Arial" w:cs="Arial"/>
          <w:color w:val="3F3F3F"/>
        </w:rPr>
        <w:t>realizarla</w:t>
      </w:r>
      <w:ins w:id="83" w:author="Pamela Janin González Elizalde" w:date="2018-05-15T11:39:00Z">
        <w:r w:rsidR="00612C9B">
          <w:rPr>
            <w:rFonts w:ascii="Arial" w:hAnsi="Arial" w:cs="Arial"/>
            <w:color w:val="3F3F3F"/>
          </w:rPr>
          <w:t>r</w:t>
        </w:r>
      </w:ins>
      <w:proofErr w:type="spellEnd"/>
      <w:del w:id="84" w:author="Pamela Janin González Elizalde" w:date="2018-05-15T11:39:00Z">
        <w:r w:rsidR="0076313C" w:rsidDel="00612C9B">
          <w:rPr>
            <w:rFonts w:ascii="Arial" w:hAnsi="Arial" w:cs="Arial"/>
            <w:color w:val="3F3F3F"/>
          </w:rPr>
          <w:delText>s en</w:delText>
        </w:r>
      </w:del>
      <w:r w:rsidR="0076313C">
        <w:rPr>
          <w:rFonts w:ascii="Arial" w:hAnsi="Arial" w:cs="Arial"/>
          <w:color w:val="3F3F3F"/>
        </w:rPr>
        <w:t xml:space="preserve"> un modelo independiente al de integración continua</w:t>
      </w:r>
      <w:r>
        <w:rPr>
          <w:rFonts w:ascii="Arial" w:hAnsi="Arial" w:cs="Arial"/>
          <w:color w:val="3F3F3F"/>
        </w:rPr>
        <w:t>.</w:t>
      </w:r>
    </w:p>
    <w:p w14:paraId="3BDE4A68" w14:textId="77777777" w:rsidR="005A5A28" w:rsidRDefault="005A5A28" w:rsidP="005A5A28">
      <w:pPr>
        <w:jc w:val="both"/>
        <w:rPr>
          <w:rFonts w:ascii="Arial" w:eastAsia="+mn-ea" w:hAnsi="Arial" w:cs="Arial"/>
          <w:b/>
          <w:bCs/>
          <w:smallCaps/>
          <w:kern w:val="24"/>
          <w:lang w:eastAsia="es-MX"/>
        </w:rPr>
      </w:pPr>
    </w:p>
    <w:p w14:paraId="6017C678" w14:textId="3DE09D7A" w:rsidR="00920A44" w:rsidRPr="005A5A28" w:rsidRDefault="00920A44" w:rsidP="00920A44">
      <w:pPr>
        <w:pStyle w:val="Ttulo3"/>
        <w:shd w:val="clear" w:color="auto" w:fill="FFFFFF"/>
        <w:spacing w:before="300" w:after="120"/>
        <w:rPr>
          <w:rFonts w:ascii="Arial" w:eastAsia="+mn-ea" w:hAnsi="Arial" w:cs="Arial"/>
          <w:b/>
          <w:bCs/>
          <w:smallCaps/>
          <w:color w:val="auto"/>
          <w:kern w:val="24"/>
          <w:lang w:eastAsia="es-MX"/>
        </w:rPr>
      </w:pPr>
      <w:r w:rsidRPr="005A5A28">
        <w:rPr>
          <w:rFonts w:ascii="Arial" w:eastAsia="+mn-ea" w:hAnsi="Arial" w:cs="Arial"/>
          <w:b/>
          <w:bCs/>
          <w:smallCaps/>
          <w:color w:val="auto"/>
          <w:kern w:val="24"/>
          <w:lang w:eastAsia="es-MX"/>
        </w:rPr>
        <w:t>Conclusión</w:t>
      </w:r>
    </w:p>
    <w:p w14:paraId="0B25CAA1" w14:textId="4285348B" w:rsidR="00920A44" w:rsidRDefault="00920A44" w:rsidP="00920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</w:p>
    <w:p w14:paraId="3A763EFF" w14:textId="7B3AD09C" w:rsidR="00B90C03" w:rsidRPr="00B90C03" w:rsidRDefault="0076313C" w:rsidP="00B90C03">
      <w:pPr>
        <w:shd w:val="clear" w:color="auto" w:fill="FFFFFF"/>
        <w:rPr>
          <w:rFonts w:ascii="Arial" w:eastAsia="Times New Roman" w:hAnsi="Arial" w:cs="Arial"/>
          <w:color w:val="3F3F3F"/>
          <w:sz w:val="24"/>
          <w:szCs w:val="24"/>
          <w:lang w:val="es-MX" w:eastAsia="es-MX"/>
        </w:rPr>
      </w:pPr>
      <w:r>
        <w:rPr>
          <w:rFonts w:ascii="Arial" w:hAnsi="Arial" w:cs="Arial"/>
          <w:color w:val="3F3F3F"/>
          <w:shd w:val="clear" w:color="auto" w:fill="FFFFFF"/>
        </w:rPr>
        <w:t xml:space="preserve">El valor agregado de la </w:t>
      </w:r>
      <w:r w:rsidR="005A5A28">
        <w:rPr>
          <w:rFonts w:ascii="Arial" w:hAnsi="Arial" w:cs="Arial"/>
          <w:color w:val="3F3F3F"/>
          <w:shd w:val="clear" w:color="auto" w:fill="FFFFFF"/>
        </w:rPr>
        <w:t xml:space="preserve">práctica </w:t>
      </w:r>
      <w:r w:rsidR="00A116BF">
        <w:rPr>
          <w:rFonts w:ascii="Arial" w:hAnsi="Arial" w:cs="Arial"/>
          <w:color w:val="3F3F3F"/>
          <w:shd w:val="clear" w:color="auto" w:fill="FFFFFF"/>
        </w:rPr>
        <w:t xml:space="preserve">de pruebas continuas </w:t>
      </w:r>
      <w:r>
        <w:rPr>
          <w:rFonts w:ascii="Arial" w:hAnsi="Arial" w:cs="Arial"/>
          <w:color w:val="3F3F3F"/>
          <w:shd w:val="clear" w:color="auto" w:fill="FFFFFF"/>
        </w:rPr>
        <w:t>en la</w:t>
      </w:r>
      <w:r w:rsidR="005A5A28">
        <w:rPr>
          <w:rFonts w:ascii="Arial" w:hAnsi="Arial" w:cs="Arial"/>
          <w:color w:val="3F3F3F"/>
          <w:shd w:val="clear" w:color="auto" w:fill="FFFFFF"/>
        </w:rPr>
        <w:t xml:space="preserve"> integración continua</w:t>
      </w:r>
      <w:ins w:id="85" w:author="Pamela Janin González Elizalde" w:date="2018-05-15T12:37:00Z">
        <w:r w:rsidR="006B5EC6">
          <w:rPr>
            <w:rFonts w:ascii="Arial" w:hAnsi="Arial" w:cs="Arial"/>
            <w:color w:val="3F3F3F"/>
            <w:shd w:val="clear" w:color="auto" w:fill="FFFFFF"/>
          </w:rPr>
          <w:t xml:space="preserve">, </w:t>
        </w:r>
      </w:ins>
      <w:del w:id="86" w:author="Pamela Janin González Elizalde" w:date="2018-05-15T12:37:00Z">
        <w:r w:rsidDel="006B5EC6">
          <w:rPr>
            <w:rFonts w:ascii="Arial" w:hAnsi="Arial" w:cs="Arial"/>
            <w:color w:val="3F3F3F"/>
            <w:shd w:val="clear" w:color="auto" w:fill="FFFFFF"/>
          </w:rPr>
          <w:delText xml:space="preserve"> </w:delText>
        </w:r>
      </w:del>
      <w:r>
        <w:rPr>
          <w:rFonts w:ascii="Arial" w:hAnsi="Arial" w:cs="Arial"/>
          <w:color w:val="3F3F3F"/>
          <w:shd w:val="clear" w:color="auto" w:fill="FFFFFF"/>
        </w:rPr>
        <w:t xml:space="preserve">depende de cómo se haya implementado el proceso </w:t>
      </w:r>
      <w:r w:rsidR="005A5A28">
        <w:rPr>
          <w:rFonts w:ascii="Arial" w:hAnsi="Arial" w:cs="Arial"/>
          <w:color w:val="3F3F3F"/>
          <w:shd w:val="clear" w:color="auto" w:fill="FFFFFF"/>
        </w:rPr>
        <w:t>y</w:t>
      </w:r>
      <w:r>
        <w:rPr>
          <w:rFonts w:ascii="Arial" w:hAnsi="Arial" w:cs="Arial"/>
          <w:color w:val="3F3F3F"/>
          <w:shd w:val="clear" w:color="auto" w:fill="FFFFFF"/>
        </w:rPr>
        <w:t xml:space="preserve"> de adecuado a la organización, la prueba continua genera </w:t>
      </w:r>
      <w:r w:rsidR="005A5A28">
        <w:rPr>
          <w:rFonts w:ascii="Arial" w:hAnsi="Arial" w:cs="Arial"/>
          <w:color w:val="3F3F3F"/>
          <w:shd w:val="clear" w:color="auto" w:fill="FFFFFF"/>
        </w:rPr>
        <w:t>una</w:t>
      </w:r>
      <w:r>
        <w:rPr>
          <w:rFonts w:ascii="Arial" w:hAnsi="Arial" w:cs="Arial"/>
          <w:color w:val="3F3F3F"/>
          <w:shd w:val="clear" w:color="auto" w:fill="FFFFFF"/>
        </w:rPr>
        <w:t xml:space="preserve"> rápida </w:t>
      </w:r>
      <w:r w:rsidR="005A5A28">
        <w:rPr>
          <w:rFonts w:ascii="Arial" w:hAnsi="Arial" w:cs="Arial"/>
          <w:color w:val="3F3F3F"/>
          <w:shd w:val="clear" w:color="auto" w:fill="FFFFFF"/>
        </w:rPr>
        <w:t>retroalimentación del aplicativo</w:t>
      </w:r>
    </w:p>
    <w:p w14:paraId="069AEE63" w14:textId="773F11AF" w:rsidR="00B90C03" w:rsidRPr="00B90C03" w:rsidRDefault="00B90C03" w:rsidP="00B90C03">
      <w:pPr>
        <w:shd w:val="clear" w:color="auto" w:fill="FFFFFF"/>
        <w:rPr>
          <w:rFonts w:ascii="Arial" w:eastAsia="Times New Roman" w:hAnsi="Arial" w:cs="Arial"/>
          <w:color w:val="3F3F3F"/>
          <w:sz w:val="24"/>
          <w:szCs w:val="24"/>
          <w:lang w:val="es-MX" w:eastAsia="es-MX"/>
        </w:rPr>
      </w:pPr>
      <w:r w:rsidRPr="00B90C03">
        <w:rPr>
          <w:rFonts w:ascii="Arial" w:eastAsia="Times New Roman" w:hAnsi="Arial" w:cs="Arial"/>
          <w:color w:val="3F3F3F"/>
          <w:sz w:val="24"/>
          <w:szCs w:val="24"/>
          <w:lang w:val="es-MX" w:eastAsia="es-MX"/>
        </w:rPr>
        <w:t>.</w:t>
      </w:r>
    </w:p>
    <w:p w14:paraId="23E993DF" w14:textId="55639987" w:rsidR="00107167" w:rsidRDefault="00107167" w:rsidP="00107167">
      <w:pPr>
        <w:pStyle w:val="NormalWeb"/>
        <w:shd w:val="clear" w:color="auto" w:fill="FDFDFD"/>
        <w:spacing w:before="0" w:beforeAutospacing="0" w:after="225" w:afterAutospacing="0"/>
        <w:rPr>
          <w:rFonts w:ascii="Helvetica" w:hAnsi="Helvetica" w:cs="Helvetica"/>
          <w:color w:val="111111"/>
        </w:rPr>
      </w:pPr>
      <w:commentRangeStart w:id="87"/>
      <w:r>
        <w:rPr>
          <w:rFonts w:ascii="Helvetica" w:hAnsi="Helvetica" w:cs="Helvetica"/>
          <w:color w:val="111111"/>
        </w:rPr>
        <w:t>Es necesario un conocimiento especializado. Así como un skill técnico para poder desarrollar los scripts de pruebas y resolver todos los retos a los que nos enfrentaremos dentro de la ejecución de las pruebas</w:t>
      </w:r>
    </w:p>
    <w:p w14:paraId="52DA9EAA" w14:textId="77777777" w:rsidR="00107167" w:rsidRPr="0076313C" w:rsidRDefault="00107167" w:rsidP="00107167">
      <w:pPr>
        <w:pStyle w:val="NormalWeb"/>
        <w:shd w:val="clear" w:color="auto" w:fill="FDFDFD"/>
        <w:spacing w:before="0" w:beforeAutospacing="0" w:after="225" w:afterAutospacing="0"/>
        <w:rPr>
          <w:rFonts w:ascii="Arial" w:eastAsiaTheme="minorHAnsi" w:hAnsi="Arial" w:cs="Arial"/>
          <w:color w:val="3F3F3F"/>
          <w:sz w:val="22"/>
          <w:szCs w:val="22"/>
          <w:shd w:val="clear" w:color="auto" w:fill="FFFFFF"/>
          <w:lang w:val="es-CO" w:eastAsia="en-US"/>
        </w:rPr>
      </w:pPr>
      <w:r w:rsidRPr="0076313C">
        <w:rPr>
          <w:rFonts w:ascii="Arial" w:eastAsiaTheme="minorHAnsi" w:hAnsi="Arial" w:cs="Arial"/>
          <w:color w:val="3F3F3F"/>
          <w:sz w:val="22"/>
          <w:szCs w:val="22"/>
          <w:shd w:val="clear" w:color="auto" w:fill="FFFFFF"/>
          <w:lang w:val="es-CO" w:eastAsia="en-US"/>
        </w:rPr>
        <w:t>La integración continua es una tendencia que está siendo implementada en muchas organizaciones y que ejecutarla bien, requiere de un seguimiento constante para validar que la práctica se está llevando acabo de la mejor manera.</w:t>
      </w:r>
      <w:commentRangeEnd w:id="87"/>
      <w:r w:rsidR="005A682A">
        <w:rPr>
          <w:rStyle w:val="Refdecomentario"/>
          <w:rFonts w:ascii="Calibri" w:eastAsiaTheme="minorHAnsi" w:hAnsi="Calibri"/>
          <w:lang w:val="es-CO" w:eastAsia="en-US"/>
        </w:rPr>
        <w:commentReference w:id="87"/>
      </w:r>
    </w:p>
    <w:p w14:paraId="2805B2A1" w14:textId="77777777" w:rsidR="00107167" w:rsidRDefault="00107167" w:rsidP="00107167">
      <w:pPr>
        <w:pStyle w:val="Prrafodelista"/>
        <w:ind w:left="0"/>
        <w:rPr>
          <w:lang w:eastAsia="es-MX"/>
        </w:rPr>
      </w:pPr>
    </w:p>
    <w:p w14:paraId="7DA2A047" w14:textId="77777777" w:rsidR="00107167" w:rsidRPr="007D0B5A" w:rsidRDefault="00107167" w:rsidP="00107167">
      <w:pPr>
        <w:jc w:val="both"/>
        <w:rPr>
          <w:rFonts w:ascii="Arial" w:hAnsi="Arial" w:cs="Arial"/>
          <w:sz w:val="24"/>
        </w:rPr>
      </w:pPr>
      <w:r>
        <w:rPr>
          <w:rFonts w:ascii="Arial" w:eastAsia="+mn-ea" w:hAnsi="Arial" w:cs="Arial"/>
          <w:b/>
          <w:bCs/>
          <w:smallCaps/>
          <w:color w:val="000000"/>
          <w:kern w:val="24"/>
          <w:sz w:val="24"/>
          <w:szCs w:val="24"/>
          <w:lang w:eastAsia="es-MX"/>
        </w:rPr>
        <w:t>Referencias</w:t>
      </w:r>
    </w:p>
    <w:p w14:paraId="62EBC32B" w14:textId="77777777" w:rsidR="00107167" w:rsidRDefault="00107167" w:rsidP="00107167">
      <w:pPr>
        <w:pStyle w:val="Sinespaciado"/>
        <w:jc w:val="both"/>
        <w:rPr>
          <w:rFonts w:ascii="Arial" w:hAnsi="Arial" w:cs="Arial"/>
          <w:color w:val="DD6618"/>
          <w:sz w:val="24"/>
          <w:szCs w:val="24"/>
        </w:rPr>
      </w:pPr>
    </w:p>
    <w:p w14:paraId="50CCD559" w14:textId="6425774C" w:rsidR="00107167" w:rsidRPr="00947957" w:rsidRDefault="004E305F" w:rsidP="00107167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s-CO"/>
          <w:rPrChange w:id="88" w:author="Pamela Janin González Elizalde" w:date="2018-05-15T11:02:00Z">
            <w:rPr>
              <w:rFonts w:ascii="Arial" w:hAnsi="Arial" w:cs="Arial"/>
              <w:sz w:val="24"/>
              <w:szCs w:val="24"/>
              <w:lang w:val="en-US"/>
            </w:rPr>
          </w:rPrChange>
        </w:rPr>
      </w:pPr>
      <w:r>
        <w:lastRenderedPageBreak/>
        <w:fldChar w:fldCharType="begin"/>
      </w:r>
      <w:r>
        <w:instrText xml:space="preserve"> HYPERLINK "https://software.microfocus.com/es-es/products/automated-continuous-testing-integration-delivery-tools/overvi</w:instrText>
      </w:r>
      <w:r>
        <w:instrText xml:space="preserve">ew" </w:instrText>
      </w:r>
      <w:r>
        <w:fldChar w:fldCharType="separate"/>
      </w:r>
      <w:r w:rsidR="005A5A28" w:rsidRPr="00947957">
        <w:rPr>
          <w:rStyle w:val="Hipervnculo"/>
          <w:rFonts w:ascii="Arial" w:hAnsi="Arial" w:cs="Arial"/>
          <w:sz w:val="24"/>
          <w:szCs w:val="24"/>
          <w:lang w:val="es-CO"/>
          <w:rPrChange w:id="89" w:author="Pamela Janin González Elizalde" w:date="2018-05-15T11:02:00Z">
            <w:rPr>
              <w:rStyle w:val="Hipervnculo"/>
              <w:rFonts w:ascii="Arial" w:hAnsi="Arial" w:cs="Arial"/>
              <w:sz w:val="24"/>
              <w:szCs w:val="24"/>
              <w:lang w:val="en-US"/>
            </w:rPr>
          </w:rPrChange>
        </w:rPr>
        <w:t>https://software.microfocus.com/es-es/products/automated-continuous-testing-integration-delivery-tools/overview</w:t>
      </w:r>
      <w:r>
        <w:rPr>
          <w:rStyle w:val="Hipervnculo"/>
          <w:rFonts w:ascii="Arial" w:hAnsi="Arial" w:cs="Arial"/>
          <w:sz w:val="24"/>
          <w:szCs w:val="24"/>
          <w:lang w:val="en-US"/>
        </w:rPr>
        <w:fldChar w:fldCharType="end"/>
      </w:r>
    </w:p>
    <w:p w14:paraId="003F42AE" w14:textId="1A0C1B25" w:rsidR="005A5A28" w:rsidRPr="00947957" w:rsidRDefault="004E305F" w:rsidP="00107167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s-CO"/>
          <w:rPrChange w:id="90" w:author="Pamela Janin González Elizalde" w:date="2018-05-15T11:02:00Z">
            <w:rPr>
              <w:rFonts w:ascii="Arial" w:hAnsi="Arial" w:cs="Arial"/>
              <w:sz w:val="24"/>
              <w:szCs w:val="24"/>
              <w:lang w:val="en-US"/>
            </w:rPr>
          </w:rPrChange>
        </w:rPr>
      </w:pPr>
      <w:r>
        <w:fldChar w:fldCharType="begin"/>
      </w:r>
      <w:r>
        <w:instrText xml:space="preserve"> HYPERLINK "http://www.silicon.es/75-las-organizaciones-ve-las-pruebas-continuas-software-aspecto-critico-negocio-2352854" </w:instrText>
      </w:r>
      <w:r>
        <w:fldChar w:fldCharType="separate"/>
      </w:r>
      <w:r w:rsidR="005A5A28" w:rsidRPr="00947957">
        <w:rPr>
          <w:rStyle w:val="Hipervnculo"/>
          <w:rFonts w:ascii="Arial" w:hAnsi="Arial" w:cs="Arial"/>
          <w:sz w:val="24"/>
          <w:szCs w:val="24"/>
          <w:lang w:val="es-CO"/>
          <w:rPrChange w:id="91" w:author="Pamela Janin González Elizalde" w:date="2018-05-15T11:02:00Z">
            <w:rPr>
              <w:rStyle w:val="Hipervnculo"/>
              <w:rFonts w:ascii="Arial" w:hAnsi="Arial" w:cs="Arial"/>
              <w:sz w:val="24"/>
              <w:szCs w:val="24"/>
              <w:lang w:val="en-US"/>
            </w:rPr>
          </w:rPrChange>
        </w:rPr>
        <w:t>http://ww</w:t>
      </w:r>
      <w:r w:rsidR="005A5A28" w:rsidRPr="00947957">
        <w:rPr>
          <w:rStyle w:val="Hipervnculo"/>
          <w:rFonts w:ascii="Arial" w:hAnsi="Arial" w:cs="Arial"/>
          <w:sz w:val="24"/>
          <w:szCs w:val="24"/>
          <w:lang w:val="es-CO"/>
          <w:rPrChange w:id="92" w:author="Pamela Janin González Elizalde" w:date="2018-05-15T11:02:00Z">
            <w:rPr>
              <w:rStyle w:val="Hipervnculo"/>
              <w:rFonts w:ascii="Arial" w:hAnsi="Arial" w:cs="Arial"/>
              <w:sz w:val="24"/>
              <w:szCs w:val="24"/>
              <w:lang w:val="en-US"/>
            </w:rPr>
          </w:rPrChange>
        </w:rPr>
        <w:t>w</w:t>
      </w:r>
      <w:r w:rsidR="005A5A28" w:rsidRPr="00947957">
        <w:rPr>
          <w:rStyle w:val="Hipervnculo"/>
          <w:rFonts w:ascii="Arial" w:hAnsi="Arial" w:cs="Arial"/>
          <w:sz w:val="24"/>
          <w:szCs w:val="24"/>
          <w:lang w:val="es-CO"/>
          <w:rPrChange w:id="93" w:author="Pamela Janin González Elizalde" w:date="2018-05-15T11:02:00Z">
            <w:rPr>
              <w:rStyle w:val="Hipervnculo"/>
              <w:rFonts w:ascii="Arial" w:hAnsi="Arial" w:cs="Arial"/>
              <w:sz w:val="24"/>
              <w:szCs w:val="24"/>
              <w:lang w:val="en-US"/>
            </w:rPr>
          </w:rPrChange>
        </w:rPr>
        <w:t>.silicon.es/75-las-organizaciones-ve-las-pruebas-continuas-software-aspecto-critico-negocio-2352854</w:t>
      </w:r>
      <w:r>
        <w:rPr>
          <w:rStyle w:val="Hipervnculo"/>
          <w:rFonts w:ascii="Arial" w:hAnsi="Arial" w:cs="Arial"/>
          <w:sz w:val="24"/>
          <w:szCs w:val="24"/>
          <w:lang w:val="en-US"/>
        </w:rPr>
        <w:fldChar w:fldCharType="end"/>
      </w:r>
    </w:p>
    <w:p w14:paraId="3EFA0640" w14:textId="2E2F2EB3" w:rsidR="005A5A28" w:rsidRPr="00947957" w:rsidRDefault="004E305F" w:rsidP="00107167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s-CO"/>
          <w:rPrChange w:id="94" w:author="Pamela Janin González Elizalde" w:date="2018-05-15T11:02:00Z">
            <w:rPr>
              <w:rFonts w:ascii="Arial" w:hAnsi="Arial" w:cs="Arial"/>
              <w:sz w:val="24"/>
              <w:szCs w:val="24"/>
              <w:lang w:val="en-US"/>
            </w:rPr>
          </w:rPrChange>
        </w:rPr>
      </w:pPr>
      <w:r>
        <w:fldChar w:fldCharType="begin"/>
      </w:r>
      <w:r>
        <w:instrText xml:space="preserve"> HYPERLINK "https://sg.com.mx/revista/46/pruebas-continuas" </w:instrText>
      </w:r>
      <w:r>
        <w:fldChar w:fldCharType="separate"/>
      </w:r>
      <w:r w:rsidR="005A5A28" w:rsidRPr="00947957">
        <w:rPr>
          <w:rStyle w:val="Hipervnculo"/>
          <w:rFonts w:ascii="Arial" w:hAnsi="Arial" w:cs="Arial"/>
          <w:sz w:val="24"/>
          <w:szCs w:val="24"/>
          <w:lang w:val="es-CO"/>
          <w:rPrChange w:id="95" w:author="Pamela Janin González Elizalde" w:date="2018-05-15T11:02:00Z">
            <w:rPr>
              <w:rStyle w:val="Hipervnculo"/>
              <w:rFonts w:ascii="Arial" w:hAnsi="Arial" w:cs="Arial"/>
              <w:sz w:val="24"/>
              <w:szCs w:val="24"/>
              <w:lang w:val="en-US"/>
            </w:rPr>
          </w:rPrChange>
        </w:rPr>
        <w:t>https://sg.com.mx/revista/46/pruebas-continuas</w:t>
      </w:r>
      <w:r>
        <w:rPr>
          <w:rStyle w:val="Hipervnculo"/>
          <w:rFonts w:ascii="Arial" w:hAnsi="Arial" w:cs="Arial"/>
          <w:sz w:val="24"/>
          <w:szCs w:val="24"/>
          <w:lang w:val="en-US"/>
        </w:rPr>
        <w:fldChar w:fldCharType="end"/>
      </w:r>
    </w:p>
    <w:p w14:paraId="30872D04" w14:textId="77777777" w:rsidR="001706EF" w:rsidRPr="00947957" w:rsidRDefault="001706EF" w:rsidP="001706EF">
      <w:pPr>
        <w:pStyle w:val="Sinespaciado"/>
        <w:jc w:val="both"/>
        <w:rPr>
          <w:rFonts w:ascii="Arial" w:hAnsi="Arial" w:cs="Arial"/>
          <w:sz w:val="24"/>
          <w:szCs w:val="24"/>
          <w:lang w:val="es-CO"/>
          <w:rPrChange w:id="96" w:author="Pamela Janin González Elizalde" w:date="2018-05-15T11:02:00Z">
            <w:rPr>
              <w:rFonts w:ascii="Arial" w:hAnsi="Arial" w:cs="Arial"/>
              <w:sz w:val="24"/>
              <w:szCs w:val="24"/>
              <w:lang w:val="en-US"/>
            </w:rPr>
          </w:rPrChange>
        </w:rPr>
        <w:pPrChange w:id="97" w:author="Pamela Janin González Elizalde" w:date="2018-05-15T11:15:00Z">
          <w:pPr>
            <w:pStyle w:val="Sinespaciado"/>
            <w:ind w:left="720"/>
            <w:jc w:val="both"/>
          </w:pPr>
        </w:pPrChange>
      </w:pPr>
    </w:p>
    <w:sectPr w:rsidR="001706EF" w:rsidRPr="0094795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mela Janin González Elizalde" w:date="2018-05-15T12:54:00Z" w:initials="PJGE">
    <w:p w14:paraId="3CA49E12" w14:textId="3D45868C" w:rsidR="005A682A" w:rsidRDefault="005A682A">
      <w:pPr>
        <w:pStyle w:val="Textocomentario"/>
      </w:pPr>
      <w:r>
        <w:rPr>
          <w:rStyle w:val="Refdecomentario"/>
        </w:rPr>
        <w:annotationRef/>
      </w:r>
      <w:r>
        <w:t xml:space="preserve">Se generaron modificaciones en el texto de palabras e información que se encontró como </w:t>
      </w:r>
      <w:proofErr w:type="spellStart"/>
      <w:r>
        <w:t>copy</w:t>
      </w:r>
      <w:proofErr w:type="spellEnd"/>
      <w:r>
        <w:t xml:space="preserve"> paste… </w:t>
      </w:r>
    </w:p>
  </w:comment>
  <w:comment w:id="87" w:author="Pamela Janin González Elizalde" w:date="2018-05-15T12:54:00Z" w:initials="PJGE">
    <w:p w14:paraId="2B5804F7" w14:textId="77777777" w:rsidR="005A682A" w:rsidRDefault="005A682A">
      <w:pPr>
        <w:pStyle w:val="Textocomentario"/>
      </w:pPr>
      <w:r>
        <w:rPr>
          <w:rStyle w:val="Refdecomentario"/>
        </w:rPr>
        <w:annotationRef/>
      </w:r>
      <w:r>
        <w:t xml:space="preserve">Este texto ya se utilizó en la diseminación pasada, favor de cambiar información </w:t>
      </w:r>
    </w:p>
    <w:p w14:paraId="04BC10D6" w14:textId="288A4DF6" w:rsidR="005A682A" w:rsidRDefault="005A682A">
      <w:pPr>
        <w:pStyle w:val="Textocomentario"/>
      </w:pPr>
      <w:r>
        <w:t>Realizar referencia de la participación de Praxis en el tema, contemplando la especialidad.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7E71B" w14:textId="77777777" w:rsidR="004E305F" w:rsidRDefault="004E305F" w:rsidP="00673580">
      <w:r>
        <w:separator/>
      </w:r>
    </w:p>
  </w:endnote>
  <w:endnote w:type="continuationSeparator" w:id="0">
    <w:p w14:paraId="5CB6BE5B" w14:textId="77777777" w:rsidR="004E305F" w:rsidRDefault="004E305F" w:rsidP="0067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C4FE2" w14:textId="77777777" w:rsidR="004E305F" w:rsidRDefault="004E305F" w:rsidP="00673580">
      <w:r>
        <w:separator/>
      </w:r>
    </w:p>
  </w:footnote>
  <w:footnote w:type="continuationSeparator" w:id="0">
    <w:p w14:paraId="7844BA13" w14:textId="77777777" w:rsidR="004E305F" w:rsidRDefault="004E305F" w:rsidP="00673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DFE46" w14:textId="77777777" w:rsidR="008E624B" w:rsidRDefault="008E624B" w:rsidP="00673580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 wp14:anchorId="4AD27921" wp14:editId="077DD30A">
          <wp:extent cx="2462410" cy="866775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axis300dpi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7168" cy="868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150ED"/>
    <w:multiLevelType w:val="hybridMultilevel"/>
    <w:tmpl w:val="F988923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C6F31"/>
    <w:multiLevelType w:val="multilevel"/>
    <w:tmpl w:val="FCA858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564C6"/>
    <w:multiLevelType w:val="hybridMultilevel"/>
    <w:tmpl w:val="AA88CB82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B721E"/>
    <w:multiLevelType w:val="hybridMultilevel"/>
    <w:tmpl w:val="517EE75E"/>
    <w:lvl w:ilvl="0" w:tplc="64044FA8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86847F1"/>
    <w:multiLevelType w:val="hybridMultilevel"/>
    <w:tmpl w:val="2112380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614A3"/>
    <w:multiLevelType w:val="hybridMultilevel"/>
    <w:tmpl w:val="E168D00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E2CC6"/>
    <w:multiLevelType w:val="hybridMultilevel"/>
    <w:tmpl w:val="C7929F7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A14DE"/>
    <w:multiLevelType w:val="hybridMultilevel"/>
    <w:tmpl w:val="83D644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30DB2"/>
    <w:multiLevelType w:val="hybridMultilevel"/>
    <w:tmpl w:val="1690EC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45449"/>
    <w:multiLevelType w:val="hybridMultilevel"/>
    <w:tmpl w:val="A14ED5C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90F06"/>
    <w:multiLevelType w:val="hybridMultilevel"/>
    <w:tmpl w:val="3A08A7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A0202"/>
    <w:multiLevelType w:val="hybridMultilevel"/>
    <w:tmpl w:val="EB6E7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3A7B63"/>
    <w:multiLevelType w:val="hybridMultilevel"/>
    <w:tmpl w:val="BCEA015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44140E"/>
    <w:multiLevelType w:val="hybridMultilevel"/>
    <w:tmpl w:val="3A4E1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27285"/>
    <w:multiLevelType w:val="hybridMultilevel"/>
    <w:tmpl w:val="2550C97C"/>
    <w:lvl w:ilvl="0" w:tplc="BBE00662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2D0FCB"/>
    <w:multiLevelType w:val="hybridMultilevel"/>
    <w:tmpl w:val="17488D28"/>
    <w:lvl w:ilvl="0" w:tplc="E6B43824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7F192A"/>
    <w:multiLevelType w:val="hybridMultilevel"/>
    <w:tmpl w:val="C40A412E"/>
    <w:lvl w:ilvl="0" w:tplc="8B72283A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194218"/>
    <w:multiLevelType w:val="hybridMultilevel"/>
    <w:tmpl w:val="8E200A2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B10D10"/>
    <w:multiLevelType w:val="multilevel"/>
    <w:tmpl w:val="A148AF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635E04"/>
    <w:multiLevelType w:val="hybridMultilevel"/>
    <w:tmpl w:val="7DB2BA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BE5637"/>
    <w:multiLevelType w:val="hybridMultilevel"/>
    <w:tmpl w:val="759082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B66D93"/>
    <w:multiLevelType w:val="multilevel"/>
    <w:tmpl w:val="FC58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670457"/>
    <w:multiLevelType w:val="hybridMultilevel"/>
    <w:tmpl w:val="62E21572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0"/>
  </w:num>
  <w:num w:numId="9">
    <w:abstractNumId w:val="7"/>
  </w:num>
  <w:num w:numId="10">
    <w:abstractNumId w:val="10"/>
  </w:num>
  <w:num w:numId="11">
    <w:abstractNumId w:val="19"/>
  </w:num>
  <w:num w:numId="12">
    <w:abstractNumId w:val="13"/>
  </w:num>
  <w:num w:numId="13">
    <w:abstractNumId w:val="17"/>
  </w:num>
  <w:num w:numId="14">
    <w:abstractNumId w:val="6"/>
  </w:num>
  <w:num w:numId="15">
    <w:abstractNumId w:val="9"/>
  </w:num>
  <w:num w:numId="16">
    <w:abstractNumId w:val="22"/>
  </w:num>
  <w:num w:numId="17">
    <w:abstractNumId w:val="2"/>
  </w:num>
  <w:num w:numId="18">
    <w:abstractNumId w:val="5"/>
  </w:num>
  <w:num w:numId="19">
    <w:abstractNumId w:val="12"/>
  </w:num>
  <w:num w:numId="20">
    <w:abstractNumId w:val="4"/>
  </w:num>
  <w:num w:numId="21">
    <w:abstractNumId w:val="21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D7"/>
    <w:rsid w:val="00015D07"/>
    <w:rsid w:val="00017BA1"/>
    <w:rsid w:val="00023F86"/>
    <w:rsid w:val="0003081B"/>
    <w:rsid w:val="00057973"/>
    <w:rsid w:val="00065974"/>
    <w:rsid w:val="00077D1B"/>
    <w:rsid w:val="00081ECC"/>
    <w:rsid w:val="00083F9C"/>
    <w:rsid w:val="00087EF1"/>
    <w:rsid w:val="00093F8F"/>
    <w:rsid w:val="0009437C"/>
    <w:rsid w:val="00095311"/>
    <w:rsid w:val="00095D89"/>
    <w:rsid w:val="00097FE3"/>
    <w:rsid w:val="000B38AF"/>
    <w:rsid w:val="000B6F42"/>
    <w:rsid w:val="000C0822"/>
    <w:rsid w:val="000D3538"/>
    <w:rsid w:val="000D767A"/>
    <w:rsid w:val="000D7726"/>
    <w:rsid w:val="000F6C2C"/>
    <w:rsid w:val="001013B8"/>
    <w:rsid w:val="00103574"/>
    <w:rsid w:val="00107167"/>
    <w:rsid w:val="00107F6D"/>
    <w:rsid w:val="0012417E"/>
    <w:rsid w:val="00131F04"/>
    <w:rsid w:val="00161F19"/>
    <w:rsid w:val="00170125"/>
    <w:rsid w:val="001706EF"/>
    <w:rsid w:val="00175A2A"/>
    <w:rsid w:val="001B3565"/>
    <w:rsid w:val="001D4A5D"/>
    <w:rsid w:val="001D5831"/>
    <w:rsid w:val="001E3484"/>
    <w:rsid w:val="001E3BE9"/>
    <w:rsid w:val="00204370"/>
    <w:rsid w:val="00206E53"/>
    <w:rsid w:val="00264F6C"/>
    <w:rsid w:val="00272728"/>
    <w:rsid w:val="0028003A"/>
    <w:rsid w:val="00287C04"/>
    <w:rsid w:val="002927D2"/>
    <w:rsid w:val="002A5323"/>
    <w:rsid w:val="002C20CA"/>
    <w:rsid w:val="002E7775"/>
    <w:rsid w:val="003144FA"/>
    <w:rsid w:val="00334282"/>
    <w:rsid w:val="00347B98"/>
    <w:rsid w:val="003511DA"/>
    <w:rsid w:val="00357E18"/>
    <w:rsid w:val="0037013C"/>
    <w:rsid w:val="003726EB"/>
    <w:rsid w:val="0038285A"/>
    <w:rsid w:val="00384FFB"/>
    <w:rsid w:val="00390ED0"/>
    <w:rsid w:val="003954CA"/>
    <w:rsid w:val="003A3E8F"/>
    <w:rsid w:val="003B2636"/>
    <w:rsid w:val="003D6187"/>
    <w:rsid w:val="003F7D48"/>
    <w:rsid w:val="00402215"/>
    <w:rsid w:val="00405AF1"/>
    <w:rsid w:val="00412CC9"/>
    <w:rsid w:val="00427097"/>
    <w:rsid w:val="00436EB1"/>
    <w:rsid w:val="00470D64"/>
    <w:rsid w:val="0047564A"/>
    <w:rsid w:val="004778A0"/>
    <w:rsid w:val="004A1BC0"/>
    <w:rsid w:val="004B1CF7"/>
    <w:rsid w:val="004C1CBE"/>
    <w:rsid w:val="004C753B"/>
    <w:rsid w:val="004D0AE2"/>
    <w:rsid w:val="004D272B"/>
    <w:rsid w:val="004D2A11"/>
    <w:rsid w:val="004D46C0"/>
    <w:rsid w:val="004D6900"/>
    <w:rsid w:val="004D7AB6"/>
    <w:rsid w:val="004E305F"/>
    <w:rsid w:val="00514ED7"/>
    <w:rsid w:val="0055151E"/>
    <w:rsid w:val="0055292C"/>
    <w:rsid w:val="005550BC"/>
    <w:rsid w:val="00555361"/>
    <w:rsid w:val="005615B2"/>
    <w:rsid w:val="0056451F"/>
    <w:rsid w:val="005734C9"/>
    <w:rsid w:val="00573C4F"/>
    <w:rsid w:val="00592E6F"/>
    <w:rsid w:val="005A5A28"/>
    <w:rsid w:val="005A682A"/>
    <w:rsid w:val="005A6978"/>
    <w:rsid w:val="005B5BCF"/>
    <w:rsid w:val="005B6F9F"/>
    <w:rsid w:val="005D2685"/>
    <w:rsid w:val="005F2F7B"/>
    <w:rsid w:val="005F57E5"/>
    <w:rsid w:val="00604D68"/>
    <w:rsid w:val="00604DB9"/>
    <w:rsid w:val="00606D59"/>
    <w:rsid w:val="00606D6F"/>
    <w:rsid w:val="00612C9B"/>
    <w:rsid w:val="00673580"/>
    <w:rsid w:val="00674054"/>
    <w:rsid w:val="006953EA"/>
    <w:rsid w:val="006A676E"/>
    <w:rsid w:val="006B0213"/>
    <w:rsid w:val="006B5991"/>
    <w:rsid w:val="006B5EC6"/>
    <w:rsid w:val="006C7B66"/>
    <w:rsid w:val="006E7AA5"/>
    <w:rsid w:val="006F3FBE"/>
    <w:rsid w:val="0071088E"/>
    <w:rsid w:val="00714806"/>
    <w:rsid w:val="0071570F"/>
    <w:rsid w:val="0072716E"/>
    <w:rsid w:val="00732BDA"/>
    <w:rsid w:val="00736D99"/>
    <w:rsid w:val="00757BAA"/>
    <w:rsid w:val="0076313C"/>
    <w:rsid w:val="0077076B"/>
    <w:rsid w:val="00776958"/>
    <w:rsid w:val="007B27C5"/>
    <w:rsid w:val="007B2EA3"/>
    <w:rsid w:val="007B3BC9"/>
    <w:rsid w:val="007B67A0"/>
    <w:rsid w:val="007D449F"/>
    <w:rsid w:val="007D7640"/>
    <w:rsid w:val="00807235"/>
    <w:rsid w:val="00814527"/>
    <w:rsid w:val="00844562"/>
    <w:rsid w:val="00861A54"/>
    <w:rsid w:val="008807C3"/>
    <w:rsid w:val="00893835"/>
    <w:rsid w:val="00894C83"/>
    <w:rsid w:val="00894F48"/>
    <w:rsid w:val="00897501"/>
    <w:rsid w:val="008A0612"/>
    <w:rsid w:val="008E5551"/>
    <w:rsid w:val="008E624B"/>
    <w:rsid w:val="008F2F7D"/>
    <w:rsid w:val="008F70C6"/>
    <w:rsid w:val="008F7F60"/>
    <w:rsid w:val="009009F4"/>
    <w:rsid w:val="0090210E"/>
    <w:rsid w:val="00911588"/>
    <w:rsid w:val="00920A44"/>
    <w:rsid w:val="00925ABE"/>
    <w:rsid w:val="00926C2B"/>
    <w:rsid w:val="0093044C"/>
    <w:rsid w:val="009342E8"/>
    <w:rsid w:val="0094376D"/>
    <w:rsid w:val="00945FE3"/>
    <w:rsid w:val="00947957"/>
    <w:rsid w:val="00960CFD"/>
    <w:rsid w:val="00964C3D"/>
    <w:rsid w:val="009B4169"/>
    <w:rsid w:val="009C1551"/>
    <w:rsid w:val="009D1A23"/>
    <w:rsid w:val="009D1A36"/>
    <w:rsid w:val="00A116BF"/>
    <w:rsid w:val="00A121ED"/>
    <w:rsid w:val="00A2273C"/>
    <w:rsid w:val="00A34B89"/>
    <w:rsid w:val="00A37FC4"/>
    <w:rsid w:val="00A502CF"/>
    <w:rsid w:val="00A61650"/>
    <w:rsid w:val="00A66E4B"/>
    <w:rsid w:val="00A71CC9"/>
    <w:rsid w:val="00A82FA6"/>
    <w:rsid w:val="00A8458A"/>
    <w:rsid w:val="00A87FCB"/>
    <w:rsid w:val="00A94B68"/>
    <w:rsid w:val="00AA0F4B"/>
    <w:rsid w:val="00AB660C"/>
    <w:rsid w:val="00AC128B"/>
    <w:rsid w:val="00AC512F"/>
    <w:rsid w:val="00AF6D6F"/>
    <w:rsid w:val="00B25730"/>
    <w:rsid w:val="00B34A83"/>
    <w:rsid w:val="00B51DCE"/>
    <w:rsid w:val="00B602D1"/>
    <w:rsid w:val="00B6427D"/>
    <w:rsid w:val="00B74947"/>
    <w:rsid w:val="00B86FC0"/>
    <w:rsid w:val="00B90C03"/>
    <w:rsid w:val="00B91536"/>
    <w:rsid w:val="00B917FD"/>
    <w:rsid w:val="00BD63DB"/>
    <w:rsid w:val="00BF4494"/>
    <w:rsid w:val="00BF4CD8"/>
    <w:rsid w:val="00C05A72"/>
    <w:rsid w:val="00C06C7E"/>
    <w:rsid w:val="00C23A39"/>
    <w:rsid w:val="00C25A9A"/>
    <w:rsid w:val="00C31395"/>
    <w:rsid w:val="00C32F88"/>
    <w:rsid w:val="00C33020"/>
    <w:rsid w:val="00C34DA4"/>
    <w:rsid w:val="00C3525B"/>
    <w:rsid w:val="00C3749D"/>
    <w:rsid w:val="00C4541A"/>
    <w:rsid w:val="00C57584"/>
    <w:rsid w:val="00C717BB"/>
    <w:rsid w:val="00C75BC2"/>
    <w:rsid w:val="00C904BC"/>
    <w:rsid w:val="00C97203"/>
    <w:rsid w:val="00C97C76"/>
    <w:rsid w:val="00CA313E"/>
    <w:rsid w:val="00CA4899"/>
    <w:rsid w:val="00CB4179"/>
    <w:rsid w:val="00CD2232"/>
    <w:rsid w:val="00CD5D4F"/>
    <w:rsid w:val="00CD7572"/>
    <w:rsid w:val="00CE711E"/>
    <w:rsid w:val="00CF418B"/>
    <w:rsid w:val="00D21FE5"/>
    <w:rsid w:val="00D262B5"/>
    <w:rsid w:val="00D30A74"/>
    <w:rsid w:val="00D32E6D"/>
    <w:rsid w:val="00D429CD"/>
    <w:rsid w:val="00D60871"/>
    <w:rsid w:val="00D74DA5"/>
    <w:rsid w:val="00D778B5"/>
    <w:rsid w:val="00D836A1"/>
    <w:rsid w:val="00D9097A"/>
    <w:rsid w:val="00DA1C74"/>
    <w:rsid w:val="00DA3678"/>
    <w:rsid w:val="00DA3A03"/>
    <w:rsid w:val="00DA678B"/>
    <w:rsid w:val="00DB4F0D"/>
    <w:rsid w:val="00DC50BB"/>
    <w:rsid w:val="00DD12BA"/>
    <w:rsid w:val="00DE41D5"/>
    <w:rsid w:val="00DE635E"/>
    <w:rsid w:val="00E1098B"/>
    <w:rsid w:val="00E12D48"/>
    <w:rsid w:val="00E20ABD"/>
    <w:rsid w:val="00E2682B"/>
    <w:rsid w:val="00E31342"/>
    <w:rsid w:val="00E3252F"/>
    <w:rsid w:val="00E53FA7"/>
    <w:rsid w:val="00E62085"/>
    <w:rsid w:val="00E82E76"/>
    <w:rsid w:val="00E84271"/>
    <w:rsid w:val="00EA3951"/>
    <w:rsid w:val="00EB6A70"/>
    <w:rsid w:val="00EB703E"/>
    <w:rsid w:val="00ED06AF"/>
    <w:rsid w:val="00ED3FD7"/>
    <w:rsid w:val="00ED477A"/>
    <w:rsid w:val="00EE4309"/>
    <w:rsid w:val="00EF1402"/>
    <w:rsid w:val="00EF34CC"/>
    <w:rsid w:val="00F004D5"/>
    <w:rsid w:val="00F03649"/>
    <w:rsid w:val="00F07CEB"/>
    <w:rsid w:val="00F201A4"/>
    <w:rsid w:val="00F21435"/>
    <w:rsid w:val="00F21578"/>
    <w:rsid w:val="00F310D7"/>
    <w:rsid w:val="00F35DE6"/>
    <w:rsid w:val="00F47998"/>
    <w:rsid w:val="00F47EB2"/>
    <w:rsid w:val="00F520ED"/>
    <w:rsid w:val="00F61BDD"/>
    <w:rsid w:val="00F6543A"/>
    <w:rsid w:val="00F7512B"/>
    <w:rsid w:val="00F808BB"/>
    <w:rsid w:val="00FB5900"/>
    <w:rsid w:val="00FD3948"/>
    <w:rsid w:val="00FF4E76"/>
    <w:rsid w:val="00FF6891"/>
    <w:rsid w:val="00FF696B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EFF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D7"/>
    <w:pPr>
      <w:spacing w:after="0" w:line="240" w:lineRule="auto"/>
    </w:pPr>
    <w:rPr>
      <w:rFonts w:ascii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107167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s-MX"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A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FD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3FD7"/>
    <w:pPr>
      <w:spacing w:after="200" w:line="276" w:lineRule="auto"/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272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3580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580"/>
    <w:rPr>
      <w:rFonts w:ascii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5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58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07167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NormalWeb">
    <w:name w:val="Normal (Web)"/>
    <w:basedOn w:val="Normal"/>
    <w:uiPriority w:val="99"/>
    <w:unhideWhenUsed/>
    <w:rsid w:val="0010716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Sinespaciado">
    <w:name w:val="No Spacing"/>
    <w:uiPriority w:val="1"/>
    <w:qFormat/>
    <w:rsid w:val="00107167"/>
    <w:pPr>
      <w:spacing w:after="0" w:line="240" w:lineRule="auto"/>
    </w:pPr>
    <w:rPr>
      <w:lang w:val="es-MX"/>
    </w:rPr>
  </w:style>
  <w:style w:type="character" w:styleId="Textoennegrita">
    <w:name w:val="Strong"/>
    <w:basedOn w:val="Fuentedeprrafopredeter"/>
    <w:uiPriority w:val="22"/>
    <w:qFormat/>
    <w:rsid w:val="00107167"/>
    <w:rPr>
      <w:b/>
      <w:bCs/>
    </w:rPr>
  </w:style>
  <w:style w:type="character" w:styleId="nfasis">
    <w:name w:val="Emphasis"/>
    <w:basedOn w:val="Fuentedeprrafopredeter"/>
    <w:uiPriority w:val="20"/>
    <w:qFormat/>
    <w:rsid w:val="00107167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A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A68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68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682A"/>
    <w:rPr>
      <w:rFonts w:ascii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8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82A"/>
    <w:rPr>
      <w:rFonts w:ascii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D7"/>
    <w:pPr>
      <w:spacing w:after="0" w:line="240" w:lineRule="auto"/>
    </w:pPr>
    <w:rPr>
      <w:rFonts w:ascii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107167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s-MX"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A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FD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3FD7"/>
    <w:pPr>
      <w:spacing w:after="200" w:line="276" w:lineRule="auto"/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272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3580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580"/>
    <w:rPr>
      <w:rFonts w:ascii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5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58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07167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NormalWeb">
    <w:name w:val="Normal (Web)"/>
    <w:basedOn w:val="Normal"/>
    <w:uiPriority w:val="99"/>
    <w:unhideWhenUsed/>
    <w:rsid w:val="0010716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Sinespaciado">
    <w:name w:val="No Spacing"/>
    <w:uiPriority w:val="1"/>
    <w:qFormat/>
    <w:rsid w:val="00107167"/>
    <w:pPr>
      <w:spacing w:after="0" w:line="240" w:lineRule="auto"/>
    </w:pPr>
    <w:rPr>
      <w:lang w:val="es-MX"/>
    </w:rPr>
  </w:style>
  <w:style w:type="character" w:styleId="Textoennegrita">
    <w:name w:val="Strong"/>
    <w:basedOn w:val="Fuentedeprrafopredeter"/>
    <w:uiPriority w:val="22"/>
    <w:qFormat/>
    <w:rsid w:val="00107167"/>
    <w:rPr>
      <w:b/>
      <w:bCs/>
    </w:rPr>
  </w:style>
  <w:style w:type="character" w:styleId="nfasis">
    <w:name w:val="Emphasis"/>
    <w:basedOn w:val="Fuentedeprrafopredeter"/>
    <w:uiPriority w:val="20"/>
    <w:qFormat/>
    <w:rsid w:val="00107167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A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A68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68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682A"/>
    <w:rPr>
      <w:rFonts w:ascii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8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82A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C7D91-8995-4C58-B5C4-89F69F6EF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BARRERO</dc:creator>
  <cp:lastModifiedBy>Pamela Janin González Elizalde</cp:lastModifiedBy>
  <cp:revision>2</cp:revision>
  <dcterms:created xsi:type="dcterms:W3CDTF">2018-05-15T17:55:00Z</dcterms:created>
  <dcterms:modified xsi:type="dcterms:W3CDTF">2018-05-15T17:55:00Z</dcterms:modified>
</cp:coreProperties>
</file>